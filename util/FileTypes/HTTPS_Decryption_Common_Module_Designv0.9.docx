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2DD" w:rsidRDefault="00D502DD" w:rsidP="00DB60FE">
      <w:pPr>
        <w:jc w:val="center"/>
        <w:rPr>
          <w:b/>
          <w:sz w:val="40"/>
        </w:rPr>
      </w:pPr>
    </w:p>
    <w:p w:rsidR="00CB2FC8" w:rsidRPr="00D502DD" w:rsidRDefault="009A4F4F" w:rsidP="00DB60FE">
      <w:pPr>
        <w:jc w:val="center"/>
        <w:rPr>
          <w:b/>
          <w:sz w:val="40"/>
        </w:rPr>
      </w:pPr>
      <w:r w:rsidRPr="00D502DD">
        <w:rPr>
          <w:rFonts w:hint="eastAsia"/>
          <w:b/>
          <w:sz w:val="40"/>
        </w:rPr>
        <w:t>HTTPS Decryption Common Module Design</w:t>
      </w:r>
    </w:p>
    <w:p w:rsidR="009A4F4F" w:rsidRDefault="009A4F4F"/>
    <w:p w:rsidR="00CB0D3E" w:rsidRPr="00CB0D3E" w:rsidRDefault="00CB0D3E"/>
    <w:p w:rsidR="009A4F4F" w:rsidRDefault="009A4F4F" w:rsidP="00644FDE">
      <w:pPr>
        <w:pStyle w:val="Heading1"/>
        <w:numPr>
          <w:ilvl w:val="0"/>
          <w:numId w:val="1"/>
        </w:numPr>
      </w:pPr>
      <w:r>
        <w:rPr>
          <w:rFonts w:hint="eastAsia"/>
        </w:rPr>
        <w:t>Requirement</w:t>
      </w:r>
    </w:p>
    <w:p w:rsidR="008B22EB" w:rsidRPr="006D30FC" w:rsidRDefault="008B22EB" w:rsidP="00646E75">
      <w:pPr>
        <w:pStyle w:val="ListParagraph"/>
        <w:numPr>
          <w:ilvl w:val="0"/>
          <w:numId w:val="4"/>
        </w:numPr>
        <w:ind w:firstLineChars="0"/>
        <w:rPr>
          <w:sz w:val="24"/>
        </w:rPr>
      </w:pPr>
      <w:r>
        <w:rPr>
          <w:rFonts w:hint="eastAsia"/>
          <w:sz w:val="24"/>
        </w:rPr>
        <w:t>Supported d</w:t>
      </w:r>
      <w:r w:rsidRPr="006D30FC">
        <w:rPr>
          <w:rFonts w:hint="eastAsia"/>
          <w:sz w:val="24"/>
        </w:rPr>
        <w:t>eployment mode:</w:t>
      </w:r>
    </w:p>
    <w:p w:rsidR="008B22EB" w:rsidRPr="006D30FC" w:rsidRDefault="008B22EB" w:rsidP="00646E75">
      <w:pPr>
        <w:pStyle w:val="ListParagraph"/>
        <w:numPr>
          <w:ilvl w:val="1"/>
          <w:numId w:val="4"/>
        </w:numPr>
        <w:ind w:firstLineChars="0"/>
        <w:rPr>
          <w:sz w:val="24"/>
        </w:rPr>
      </w:pPr>
      <w:r w:rsidRPr="006D30FC">
        <w:rPr>
          <w:rFonts w:hint="eastAsia"/>
          <w:sz w:val="24"/>
        </w:rPr>
        <w:t>Transparent mode: bridge, WCCP</w:t>
      </w:r>
      <w:r>
        <w:rPr>
          <w:rFonts w:hint="eastAsia"/>
          <w:sz w:val="24"/>
        </w:rPr>
        <w:t>, bridge with upstream proxy</w:t>
      </w:r>
      <w:r w:rsidRPr="006D30FC">
        <w:rPr>
          <w:rFonts w:hint="eastAsia"/>
          <w:sz w:val="24"/>
        </w:rPr>
        <w:t>.</w:t>
      </w:r>
    </w:p>
    <w:p w:rsidR="008B22EB" w:rsidRDefault="008B22EB" w:rsidP="00646E75">
      <w:pPr>
        <w:pStyle w:val="ListParagraph"/>
        <w:numPr>
          <w:ilvl w:val="1"/>
          <w:numId w:val="4"/>
        </w:numPr>
        <w:ind w:firstLineChars="0"/>
        <w:rPr>
          <w:sz w:val="24"/>
        </w:rPr>
      </w:pPr>
      <w:r w:rsidRPr="006D30FC">
        <w:rPr>
          <w:rFonts w:hint="eastAsia"/>
          <w:sz w:val="24"/>
        </w:rPr>
        <w:t xml:space="preserve">Proxy mode: proxy, proxy </w:t>
      </w:r>
      <w:r>
        <w:rPr>
          <w:rFonts w:hint="eastAsia"/>
          <w:sz w:val="24"/>
        </w:rPr>
        <w:t>with</w:t>
      </w:r>
      <w:r w:rsidRPr="006D30FC">
        <w:rPr>
          <w:rFonts w:hint="eastAsia"/>
          <w:sz w:val="24"/>
        </w:rPr>
        <w:t xml:space="preserve"> upstream proxy</w:t>
      </w:r>
    </w:p>
    <w:p w:rsidR="008B22EB" w:rsidRPr="00F705C4" w:rsidRDefault="008B22EB" w:rsidP="008B22EB">
      <w:pPr>
        <w:pStyle w:val="ListParagraph"/>
        <w:ind w:left="840" w:firstLineChars="0" w:firstLine="0"/>
        <w:rPr>
          <w:sz w:val="24"/>
        </w:rPr>
      </w:pPr>
    </w:p>
    <w:p w:rsidR="008B22EB" w:rsidRDefault="008B22EB" w:rsidP="00646E75">
      <w:pPr>
        <w:pStyle w:val="ListParagraph"/>
        <w:widowControl/>
        <w:numPr>
          <w:ilvl w:val="0"/>
          <w:numId w:val="4"/>
        </w:numPr>
        <w:spacing w:after="200" w:line="276" w:lineRule="auto"/>
        <w:ind w:firstLineChars="0"/>
        <w:contextualSpacing/>
        <w:jc w:val="left"/>
      </w:pPr>
      <w:r w:rsidRPr="002B48B1">
        <w:t>Server Certificate Validation</w:t>
      </w:r>
    </w:p>
    <w:p w:rsidR="008B22EB" w:rsidRDefault="008B22EB" w:rsidP="00646E75">
      <w:pPr>
        <w:pStyle w:val="ListParagraph"/>
        <w:widowControl/>
        <w:numPr>
          <w:ilvl w:val="1"/>
          <w:numId w:val="4"/>
        </w:numPr>
        <w:spacing w:after="200" w:line="276" w:lineRule="auto"/>
        <w:ind w:firstLineChars="0"/>
        <w:contextualSpacing/>
        <w:jc w:val="left"/>
      </w:pPr>
      <w:r w:rsidRPr="002B48B1">
        <w:t>CommonName does not match the URL</w:t>
      </w:r>
    </w:p>
    <w:p w:rsidR="008B22EB" w:rsidRDefault="008B22EB" w:rsidP="00646E75">
      <w:pPr>
        <w:pStyle w:val="ListParagraph"/>
        <w:widowControl/>
        <w:numPr>
          <w:ilvl w:val="1"/>
          <w:numId w:val="4"/>
        </w:numPr>
        <w:spacing w:after="200" w:line="276" w:lineRule="auto"/>
        <w:ind w:firstLineChars="0"/>
        <w:contextualSpacing/>
        <w:jc w:val="left"/>
      </w:pPr>
      <w:r w:rsidRPr="002B48B1">
        <w:t>Allow Wildcard-Certificates</w:t>
      </w:r>
    </w:p>
    <w:p w:rsidR="008B22EB" w:rsidRDefault="008B22EB" w:rsidP="00646E75">
      <w:pPr>
        <w:pStyle w:val="ListParagraph"/>
        <w:widowControl/>
        <w:numPr>
          <w:ilvl w:val="1"/>
          <w:numId w:val="4"/>
        </w:numPr>
        <w:spacing w:after="200" w:line="276" w:lineRule="auto"/>
        <w:ind w:firstLineChars="0"/>
        <w:contextualSpacing/>
        <w:jc w:val="left"/>
      </w:pPr>
      <w:r w:rsidRPr="003C7265">
        <w:t>Deny expired or wrong purpose certificates</w:t>
      </w:r>
    </w:p>
    <w:p w:rsidR="008B22EB" w:rsidRPr="002B48B1" w:rsidRDefault="008B22EB" w:rsidP="00646E75">
      <w:pPr>
        <w:pStyle w:val="ListParagraph"/>
        <w:widowControl/>
        <w:numPr>
          <w:ilvl w:val="1"/>
          <w:numId w:val="4"/>
        </w:numPr>
        <w:spacing w:after="200" w:line="276" w:lineRule="auto"/>
        <w:ind w:firstLineChars="0"/>
        <w:contextualSpacing/>
        <w:jc w:val="left"/>
      </w:pPr>
      <w:r w:rsidRPr="003C7265">
        <w:t>Verify entire certificate chain</w:t>
      </w:r>
    </w:p>
    <w:p w:rsidR="008B22EB" w:rsidRDefault="008B22EB" w:rsidP="00646E75">
      <w:pPr>
        <w:pStyle w:val="ListParagraph"/>
        <w:widowControl/>
        <w:numPr>
          <w:ilvl w:val="1"/>
          <w:numId w:val="4"/>
        </w:numPr>
        <w:spacing w:after="200" w:line="276" w:lineRule="auto"/>
        <w:ind w:firstLineChars="0"/>
        <w:contextualSpacing/>
        <w:jc w:val="left"/>
      </w:pPr>
      <w:r w:rsidRPr="0086093B">
        <w:t>Certificate revocation check by CRL</w:t>
      </w:r>
    </w:p>
    <w:p w:rsidR="00327C2C" w:rsidRDefault="00327C2C" w:rsidP="00327C2C">
      <w:pPr>
        <w:pStyle w:val="ListParagraph"/>
        <w:widowControl/>
        <w:numPr>
          <w:ilvl w:val="1"/>
          <w:numId w:val="4"/>
        </w:numPr>
        <w:spacing w:after="200" w:line="276" w:lineRule="auto"/>
        <w:ind w:firstLineChars="0"/>
        <w:contextualSpacing/>
        <w:jc w:val="left"/>
      </w:pPr>
      <w:r>
        <w:rPr>
          <w:rFonts w:hint="eastAsia"/>
        </w:rPr>
        <w:t>B</w:t>
      </w:r>
      <w:r>
        <w:t>lacklist and whitelis</w:t>
      </w:r>
      <w:r>
        <w:rPr>
          <w:rFonts w:hint="eastAsia"/>
        </w:rPr>
        <w:t>t</w:t>
      </w:r>
      <w:r>
        <w:t>, can you do improvement as</w:t>
      </w:r>
      <w:r>
        <w:rPr>
          <w:rFonts w:hint="eastAsia"/>
        </w:rPr>
        <w:t xml:space="preserve"> (Comments from Avery)</w:t>
      </w:r>
      <w:r>
        <w:t>:</w:t>
      </w:r>
    </w:p>
    <w:p w:rsidR="00327C2C" w:rsidRDefault="00327C2C" w:rsidP="00327C2C">
      <w:pPr>
        <w:pStyle w:val="ListParagraph"/>
        <w:widowControl/>
        <w:numPr>
          <w:ilvl w:val="2"/>
          <w:numId w:val="4"/>
        </w:numPr>
        <w:spacing w:after="200" w:line="276" w:lineRule="auto"/>
        <w:ind w:firstLineChars="0"/>
        <w:contextualSpacing/>
        <w:jc w:val="left"/>
      </w:pPr>
      <w:r>
        <w:t xml:space="preserve">Check </w:t>
      </w:r>
      <w:proofErr w:type="spellStart"/>
      <w:r>
        <w:t>url</w:t>
      </w:r>
      <w:proofErr w:type="spellEnd"/>
      <w:r>
        <w:t xml:space="preserve"> or certification common name, support wildcard; if match, it can fall into 1 one follow behavior</w:t>
      </w:r>
    </w:p>
    <w:p w:rsidR="00327C2C" w:rsidRDefault="00327C2C" w:rsidP="00327C2C">
      <w:pPr>
        <w:pStyle w:val="ListParagraph"/>
        <w:widowControl/>
        <w:numPr>
          <w:ilvl w:val="2"/>
          <w:numId w:val="4"/>
        </w:numPr>
        <w:spacing w:after="200" w:line="276" w:lineRule="auto"/>
        <w:ind w:firstLineChars="0"/>
        <w:contextualSpacing/>
        <w:jc w:val="left"/>
      </w:pPr>
      <w:r>
        <w:t>Tunnel: the https website will not be decrypted.</w:t>
      </w:r>
    </w:p>
    <w:p w:rsidR="00327C2C" w:rsidRDefault="00327C2C" w:rsidP="00327C2C">
      <w:pPr>
        <w:pStyle w:val="ListParagraph"/>
        <w:widowControl/>
        <w:numPr>
          <w:ilvl w:val="2"/>
          <w:numId w:val="4"/>
        </w:numPr>
        <w:spacing w:after="200" w:line="276" w:lineRule="auto"/>
        <w:ind w:firstLineChars="0"/>
        <w:contextualSpacing/>
        <w:jc w:val="left"/>
      </w:pPr>
      <w:r>
        <w:t>Allow: the https website will not do certificate verification.</w:t>
      </w:r>
    </w:p>
    <w:p w:rsidR="00327C2C" w:rsidRDefault="00327C2C" w:rsidP="00327C2C">
      <w:pPr>
        <w:pStyle w:val="ListParagraph"/>
        <w:widowControl/>
        <w:numPr>
          <w:ilvl w:val="2"/>
          <w:numId w:val="4"/>
        </w:numPr>
        <w:spacing w:after="200" w:line="276" w:lineRule="auto"/>
        <w:ind w:firstLineChars="0"/>
        <w:contextualSpacing/>
        <w:jc w:val="left"/>
      </w:pPr>
      <w:r>
        <w:t>Backlisted: the https website will not be allowed to access.</w:t>
      </w:r>
    </w:p>
    <w:p w:rsidR="00327C2C" w:rsidRPr="0086093B" w:rsidRDefault="00327C2C" w:rsidP="00327C2C">
      <w:pPr>
        <w:pStyle w:val="ListParagraph"/>
        <w:widowControl/>
        <w:numPr>
          <w:ilvl w:val="2"/>
          <w:numId w:val="4"/>
        </w:numPr>
        <w:spacing w:after="200" w:line="276" w:lineRule="auto"/>
        <w:ind w:firstLineChars="0"/>
        <w:contextualSpacing/>
        <w:jc w:val="left"/>
      </w:pPr>
      <w:r>
        <w:t>Block: a warning message will be shown to end user even the certificate is valid, and end user can choose whether to visit the website continuously.</w:t>
      </w:r>
    </w:p>
    <w:p w:rsidR="008B22EB" w:rsidRPr="00664482" w:rsidRDefault="008B22EB" w:rsidP="00646E75">
      <w:pPr>
        <w:pStyle w:val="ListParagraph"/>
        <w:numPr>
          <w:ilvl w:val="0"/>
          <w:numId w:val="4"/>
        </w:numPr>
        <w:tabs>
          <w:tab w:val="left" w:pos="2595"/>
        </w:tabs>
        <w:ind w:firstLineChars="0"/>
        <w:rPr>
          <w:sz w:val="24"/>
        </w:rPr>
      </w:pPr>
      <w:r w:rsidRPr="003C7265">
        <w:t>Client Certificate Handling</w:t>
      </w:r>
    </w:p>
    <w:p w:rsidR="008B22EB" w:rsidRPr="00664482" w:rsidRDefault="008B22EB" w:rsidP="00646E75">
      <w:pPr>
        <w:pStyle w:val="ListParagraph"/>
        <w:numPr>
          <w:ilvl w:val="1"/>
          <w:numId w:val="4"/>
        </w:numPr>
        <w:tabs>
          <w:tab w:val="left" w:pos="2595"/>
        </w:tabs>
        <w:ind w:firstLineChars="0"/>
        <w:rPr>
          <w:sz w:val="24"/>
        </w:rPr>
      </w:pPr>
      <w:r>
        <w:rPr>
          <w:rFonts w:hint="eastAsia"/>
        </w:rPr>
        <w:t>Tunnel</w:t>
      </w:r>
    </w:p>
    <w:p w:rsidR="008B22EB" w:rsidRPr="0030282D" w:rsidRDefault="008B22EB" w:rsidP="00646E75">
      <w:pPr>
        <w:pStyle w:val="ListParagraph"/>
        <w:numPr>
          <w:ilvl w:val="1"/>
          <w:numId w:val="4"/>
        </w:numPr>
        <w:tabs>
          <w:tab w:val="left" w:pos="2595"/>
        </w:tabs>
        <w:ind w:firstLineChars="0"/>
        <w:rPr>
          <w:sz w:val="24"/>
        </w:rPr>
      </w:pPr>
      <w:r>
        <w:rPr>
          <w:rFonts w:hint="eastAsia"/>
        </w:rPr>
        <w:t>Block</w:t>
      </w:r>
    </w:p>
    <w:p w:rsidR="008B22EB" w:rsidRPr="00470F6D" w:rsidRDefault="008B22EB" w:rsidP="008B22EB">
      <w:pPr>
        <w:pStyle w:val="ListParagraph"/>
        <w:tabs>
          <w:tab w:val="left" w:pos="2595"/>
        </w:tabs>
        <w:ind w:left="840" w:firstLineChars="0" w:firstLine="0"/>
        <w:rPr>
          <w:sz w:val="24"/>
        </w:rPr>
      </w:pPr>
    </w:p>
    <w:p w:rsidR="008B22EB" w:rsidRPr="003C7265" w:rsidRDefault="008B22EB" w:rsidP="00646E75">
      <w:pPr>
        <w:pStyle w:val="ListParagraph"/>
        <w:widowControl/>
        <w:numPr>
          <w:ilvl w:val="0"/>
          <w:numId w:val="4"/>
        </w:numPr>
        <w:spacing w:after="200" w:line="276" w:lineRule="auto"/>
        <w:ind w:firstLineChars="0"/>
        <w:contextualSpacing/>
        <w:jc w:val="left"/>
      </w:pPr>
      <w:r w:rsidRPr="002277A1">
        <w:t>Certificate Authority</w:t>
      </w:r>
      <w:r w:rsidR="006A529B">
        <w:rPr>
          <w:rFonts w:hint="eastAsia"/>
        </w:rPr>
        <w:t xml:space="preserve"> (used to resign certificate)</w:t>
      </w:r>
    </w:p>
    <w:p w:rsidR="008B22EB" w:rsidRPr="00D31B9F" w:rsidRDefault="008B22EB" w:rsidP="00646E75">
      <w:pPr>
        <w:pStyle w:val="ListParagraph"/>
        <w:numPr>
          <w:ilvl w:val="1"/>
          <w:numId w:val="4"/>
        </w:numPr>
        <w:tabs>
          <w:tab w:val="left" w:pos="2595"/>
        </w:tabs>
        <w:ind w:firstLineChars="0"/>
        <w:rPr>
          <w:sz w:val="24"/>
        </w:rPr>
      </w:pPr>
      <w:r>
        <w:rPr>
          <w:rFonts w:hint="eastAsia"/>
        </w:rPr>
        <w:t>Import CA</w:t>
      </w:r>
      <w:bookmarkStart w:id="0" w:name="_GoBack"/>
      <w:bookmarkEnd w:id="0"/>
    </w:p>
    <w:p w:rsidR="008B22EB" w:rsidRPr="00970C95" w:rsidRDefault="008B22EB" w:rsidP="00646E75">
      <w:pPr>
        <w:pStyle w:val="ListParagraph"/>
        <w:numPr>
          <w:ilvl w:val="1"/>
          <w:numId w:val="4"/>
        </w:numPr>
        <w:tabs>
          <w:tab w:val="left" w:pos="2595"/>
        </w:tabs>
        <w:ind w:firstLineChars="0"/>
        <w:rPr>
          <w:sz w:val="24"/>
        </w:rPr>
      </w:pPr>
      <w:r>
        <w:rPr>
          <w:rFonts w:hint="eastAsia"/>
        </w:rPr>
        <w:t>Export CA</w:t>
      </w:r>
    </w:p>
    <w:p w:rsidR="008B22EB" w:rsidRDefault="00470D50" w:rsidP="00470D50">
      <w:pPr>
        <w:pStyle w:val="ListParagraph"/>
        <w:numPr>
          <w:ilvl w:val="1"/>
          <w:numId w:val="4"/>
        </w:numPr>
        <w:tabs>
          <w:tab w:val="left" w:pos="2595"/>
        </w:tabs>
        <w:ind w:firstLineChars="0"/>
      </w:pPr>
      <w:r>
        <w:rPr>
          <w:rFonts w:hint="eastAsia"/>
        </w:rPr>
        <w:t>Different CA format support</w:t>
      </w:r>
      <w:r w:rsidR="00327C2C">
        <w:rPr>
          <w:rFonts w:hint="eastAsia"/>
        </w:rPr>
        <w:t>, like pk12</w:t>
      </w:r>
      <w:r>
        <w:rPr>
          <w:rFonts w:hint="eastAsia"/>
        </w:rPr>
        <w:t>.</w:t>
      </w:r>
    </w:p>
    <w:p w:rsidR="00470D50" w:rsidRPr="00470D50" w:rsidRDefault="00470D50" w:rsidP="00470D50">
      <w:pPr>
        <w:pStyle w:val="ListParagraph"/>
        <w:numPr>
          <w:ilvl w:val="1"/>
          <w:numId w:val="4"/>
        </w:numPr>
        <w:tabs>
          <w:tab w:val="left" w:pos="2595"/>
        </w:tabs>
        <w:ind w:firstLineChars="0"/>
      </w:pPr>
    </w:p>
    <w:p w:rsidR="008B22EB" w:rsidRDefault="008B22EB" w:rsidP="00646E75">
      <w:pPr>
        <w:pStyle w:val="ListParagraph"/>
        <w:widowControl/>
        <w:numPr>
          <w:ilvl w:val="0"/>
          <w:numId w:val="4"/>
        </w:numPr>
        <w:spacing w:after="200" w:line="276" w:lineRule="auto"/>
        <w:ind w:firstLineChars="0"/>
        <w:contextualSpacing/>
        <w:jc w:val="left"/>
      </w:pPr>
      <w:r w:rsidRPr="002729F9">
        <w:rPr>
          <w:rFonts w:hint="eastAsia"/>
        </w:rPr>
        <w:t xml:space="preserve">Digital </w:t>
      </w:r>
      <w:r w:rsidRPr="002729F9">
        <w:t>Certificate</w:t>
      </w:r>
      <w:r w:rsidRPr="002729F9">
        <w:rPr>
          <w:rFonts w:hint="eastAsia"/>
        </w:rPr>
        <w:t>s</w:t>
      </w:r>
      <w:r>
        <w:rPr>
          <w:rFonts w:hint="eastAsia"/>
        </w:rPr>
        <w:t xml:space="preserve"> Management &amp; Synchronization</w:t>
      </w:r>
    </w:p>
    <w:p w:rsidR="008B22EB" w:rsidRDefault="008B22EB" w:rsidP="00646E75">
      <w:pPr>
        <w:pStyle w:val="ListParagraph"/>
        <w:widowControl/>
        <w:numPr>
          <w:ilvl w:val="1"/>
          <w:numId w:val="4"/>
        </w:numPr>
        <w:spacing w:after="200" w:line="276" w:lineRule="auto"/>
        <w:ind w:firstLineChars="0"/>
        <w:contextualSpacing/>
        <w:jc w:val="left"/>
      </w:pPr>
      <w:r w:rsidRPr="002729F9">
        <w:t>Active Certificates</w:t>
      </w:r>
    </w:p>
    <w:p w:rsidR="008B22EB" w:rsidRPr="002729F9" w:rsidRDefault="006A529B" w:rsidP="00646E75">
      <w:pPr>
        <w:pStyle w:val="ListParagraph"/>
        <w:widowControl/>
        <w:numPr>
          <w:ilvl w:val="2"/>
          <w:numId w:val="4"/>
        </w:numPr>
        <w:spacing w:after="200" w:line="276" w:lineRule="auto"/>
        <w:ind w:firstLineChars="0"/>
        <w:contextualSpacing/>
        <w:jc w:val="left"/>
      </w:pPr>
      <w:hyperlink r:id="rId7" w:history="1">
        <w:r w:rsidR="008B22EB" w:rsidRPr="005F748A">
          <w:t>Add</w:t>
        </w:r>
        <w:r w:rsidR="008B22EB" w:rsidRPr="005F748A">
          <w:rPr>
            <w:rFonts w:ascii="Verdana" w:eastAsia="Times New Roman" w:hAnsi="Verdana"/>
            <w:color w:val="000000"/>
            <w:sz w:val="16"/>
            <w:szCs w:val="16"/>
          </w:rPr>
          <w:t xml:space="preserve"> </w:t>
        </w:r>
      </w:hyperlink>
    </w:p>
    <w:p w:rsidR="008B22EB" w:rsidRPr="002729F9" w:rsidRDefault="006A529B" w:rsidP="00646E75">
      <w:pPr>
        <w:pStyle w:val="ListParagraph"/>
        <w:widowControl/>
        <w:numPr>
          <w:ilvl w:val="2"/>
          <w:numId w:val="4"/>
        </w:numPr>
        <w:spacing w:after="200" w:line="276" w:lineRule="auto"/>
        <w:ind w:firstLineChars="0"/>
        <w:contextualSpacing/>
        <w:jc w:val="left"/>
      </w:pPr>
      <w:hyperlink r:id="rId8" w:history="1">
        <w:r w:rsidR="008B22EB" w:rsidRPr="005F748A">
          <w:t>Delete</w:t>
        </w:r>
        <w:r w:rsidR="008B22EB" w:rsidRPr="005F748A">
          <w:rPr>
            <w:rFonts w:ascii="Verdana" w:eastAsia="Times New Roman" w:hAnsi="Verdana"/>
            <w:color w:val="000000"/>
            <w:sz w:val="16"/>
            <w:szCs w:val="16"/>
          </w:rPr>
          <w:t xml:space="preserve"> </w:t>
        </w:r>
      </w:hyperlink>
    </w:p>
    <w:p w:rsidR="008B22EB" w:rsidRDefault="006A529B" w:rsidP="00646E75">
      <w:pPr>
        <w:pStyle w:val="ListParagraph"/>
        <w:widowControl/>
        <w:numPr>
          <w:ilvl w:val="2"/>
          <w:numId w:val="4"/>
        </w:numPr>
        <w:spacing w:after="200" w:line="276" w:lineRule="auto"/>
        <w:ind w:firstLineChars="0"/>
        <w:contextualSpacing/>
        <w:jc w:val="left"/>
      </w:pPr>
      <w:hyperlink r:id="rId9" w:history="1">
        <w:r w:rsidR="008B22EB" w:rsidRPr="005F748A">
          <w:t>De-activate</w:t>
        </w:r>
      </w:hyperlink>
    </w:p>
    <w:p w:rsidR="008B22EB" w:rsidRDefault="008B22EB" w:rsidP="00646E75">
      <w:pPr>
        <w:pStyle w:val="ListParagraph"/>
        <w:widowControl/>
        <w:numPr>
          <w:ilvl w:val="1"/>
          <w:numId w:val="4"/>
        </w:numPr>
        <w:spacing w:after="200" w:line="276" w:lineRule="auto"/>
        <w:ind w:firstLineChars="0"/>
        <w:contextualSpacing/>
        <w:jc w:val="left"/>
      </w:pPr>
      <w:r w:rsidRPr="002729F9">
        <w:t>Inactive Certificates</w:t>
      </w:r>
    </w:p>
    <w:p w:rsidR="008B22EB" w:rsidRPr="002729F9" w:rsidRDefault="006A529B" w:rsidP="00646E75">
      <w:pPr>
        <w:pStyle w:val="ListParagraph"/>
        <w:widowControl/>
        <w:numPr>
          <w:ilvl w:val="2"/>
          <w:numId w:val="4"/>
        </w:numPr>
        <w:spacing w:after="200" w:line="276" w:lineRule="auto"/>
        <w:ind w:firstLineChars="0"/>
        <w:contextualSpacing/>
        <w:jc w:val="left"/>
      </w:pPr>
      <w:hyperlink r:id="rId10" w:history="1">
        <w:r w:rsidR="008B22EB" w:rsidRPr="005F748A">
          <w:t>Add</w:t>
        </w:r>
        <w:r w:rsidR="008B22EB" w:rsidRPr="005F748A">
          <w:rPr>
            <w:rFonts w:ascii="Verdana" w:eastAsia="Times New Roman" w:hAnsi="Verdana"/>
            <w:color w:val="000000"/>
            <w:sz w:val="16"/>
            <w:szCs w:val="16"/>
          </w:rPr>
          <w:t xml:space="preserve"> </w:t>
        </w:r>
      </w:hyperlink>
    </w:p>
    <w:p w:rsidR="008B22EB" w:rsidRPr="002729F9" w:rsidRDefault="006A529B" w:rsidP="00646E75">
      <w:pPr>
        <w:pStyle w:val="ListParagraph"/>
        <w:widowControl/>
        <w:numPr>
          <w:ilvl w:val="2"/>
          <w:numId w:val="4"/>
        </w:numPr>
        <w:spacing w:after="200" w:line="276" w:lineRule="auto"/>
        <w:ind w:firstLineChars="0"/>
        <w:contextualSpacing/>
        <w:jc w:val="left"/>
      </w:pPr>
      <w:hyperlink r:id="rId11" w:history="1">
        <w:r w:rsidR="008B22EB" w:rsidRPr="005F748A">
          <w:t>Delete</w:t>
        </w:r>
        <w:r w:rsidR="008B22EB" w:rsidRPr="005F748A">
          <w:rPr>
            <w:rFonts w:ascii="Verdana" w:eastAsia="Times New Roman" w:hAnsi="Verdana"/>
            <w:color w:val="000000"/>
            <w:sz w:val="16"/>
            <w:szCs w:val="16"/>
          </w:rPr>
          <w:t xml:space="preserve"> </w:t>
        </w:r>
      </w:hyperlink>
    </w:p>
    <w:p w:rsidR="008B22EB" w:rsidRDefault="006A529B" w:rsidP="00646E75">
      <w:pPr>
        <w:pStyle w:val="ListParagraph"/>
        <w:widowControl/>
        <w:numPr>
          <w:ilvl w:val="2"/>
          <w:numId w:val="4"/>
        </w:numPr>
        <w:spacing w:after="200" w:line="276" w:lineRule="auto"/>
        <w:ind w:firstLineChars="0"/>
        <w:contextualSpacing/>
        <w:jc w:val="left"/>
      </w:pPr>
      <w:hyperlink r:id="rId12" w:history="1">
        <w:r w:rsidR="008B22EB" w:rsidRPr="005F748A">
          <w:t>De-activate</w:t>
        </w:r>
      </w:hyperlink>
    </w:p>
    <w:p w:rsidR="008B22EB" w:rsidRDefault="008B22EB" w:rsidP="00646E75">
      <w:pPr>
        <w:pStyle w:val="ListParagraph"/>
        <w:widowControl/>
        <w:numPr>
          <w:ilvl w:val="1"/>
          <w:numId w:val="4"/>
        </w:numPr>
        <w:spacing w:after="200" w:line="276" w:lineRule="auto"/>
        <w:ind w:firstLineChars="0"/>
        <w:contextualSpacing/>
        <w:jc w:val="left"/>
      </w:pPr>
      <w:r>
        <w:rPr>
          <w:rFonts w:hint="eastAsia"/>
        </w:rPr>
        <w:t>Auto-archive unknown certificate into Inactive Certificate store</w:t>
      </w:r>
    </w:p>
    <w:p w:rsidR="008B22EB" w:rsidRDefault="008B22EB" w:rsidP="008B22EB">
      <w:pPr>
        <w:pStyle w:val="ListParagraph"/>
        <w:widowControl/>
        <w:spacing w:after="200" w:line="276" w:lineRule="auto"/>
        <w:ind w:left="840" w:firstLineChars="0" w:firstLine="0"/>
        <w:contextualSpacing/>
        <w:jc w:val="left"/>
      </w:pPr>
    </w:p>
    <w:p w:rsidR="008B22EB" w:rsidRDefault="008B22EB" w:rsidP="00646E75">
      <w:pPr>
        <w:pStyle w:val="ListParagraph"/>
        <w:numPr>
          <w:ilvl w:val="0"/>
          <w:numId w:val="4"/>
        </w:numPr>
        <w:tabs>
          <w:tab w:val="left" w:pos="2595"/>
        </w:tabs>
        <w:ind w:firstLineChars="0"/>
        <w:rPr>
          <w:sz w:val="24"/>
        </w:rPr>
      </w:pPr>
      <w:bookmarkStart w:id="1" w:name="OLE_LINK13"/>
      <w:bookmarkStart w:id="2" w:name="OLE_LINK14"/>
      <w:r>
        <w:rPr>
          <w:rFonts w:hint="eastAsia"/>
          <w:sz w:val="24"/>
        </w:rPr>
        <w:t>Notifications</w:t>
      </w:r>
    </w:p>
    <w:bookmarkEnd w:id="1"/>
    <w:bookmarkEnd w:id="2"/>
    <w:p w:rsidR="008B22EB" w:rsidRDefault="008B22EB" w:rsidP="00646E75">
      <w:pPr>
        <w:pStyle w:val="ListParagraph"/>
        <w:widowControl/>
        <w:numPr>
          <w:ilvl w:val="1"/>
          <w:numId w:val="4"/>
        </w:numPr>
        <w:spacing w:after="200" w:line="276" w:lineRule="auto"/>
        <w:ind w:firstLineChars="0"/>
        <w:contextualSpacing/>
        <w:jc w:val="left"/>
      </w:pPr>
      <w:r>
        <w:fldChar w:fldCharType="begin"/>
      </w:r>
      <w:r>
        <w:instrText xml:space="preserve"> HYPERLINK "http://10.64.75.212:1812/notifications_accessdeny.jsp?CSRFGuardToken=JQZQKBO3IDMI3B0WC8QNGIS7PSK1J79U" </w:instrText>
      </w:r>
      <w:r>
        <w:fldChar w:fldCharType="separate"/>
      </w:r>
      <w:r w:rsidRPr="005F748A">
        <w:t>HTTPS Access Denied</w:t>
      </w:r>
      <w:r>
        <w:fldChar w:fldCharType="end"/>
      </w:r>
    </w:p>
    <w:p w:rsidR="008B22EB" w:rsidRDefault="006A529B" w:rsidP="00646E75">
      <w:pPr>
        <w:pStyle w:val="ListParagraph"/>
        <w:widowControl/>
        <w:numPr>
          <w:ilvl w:val="1"/>
          <w:numId w:val="4"/>
        </w:numPr>
        <w:spacing w:after="200" w:line="276" w:lineRule="auto"/>
        <w:ind w:firstLineChars="0"/>
        <w:contextualSpacing/>
        <w:jc w:val="left"/>
      </w:pPr>
      <w:hyperlink r:id="rId13" w:history="1">
        <w:r w:rsidR="008B22EB" w:rsidRPr="005F748A">
          <w:t>HTTPS Certificate Failure</w:t>
        </w:r>
      </w:hyperlink>
    </w:p>
    <w:p w:rsidR="008B22EB" w:rsidRDefault="008B22EB" w:rsidP="00646E75">
      <w:pPr>
        <w:pStyle w:val="ListParagraph"/>
        <w:widowControl/>
        <w:numPr>
          <w:ilvl w:val="1"/>
          <w:numId w:val="4"/>
        </w:numPr>
        <w:spacing w:after="200" w:line="276" w:lineRule="auto"/>
        <w:ind w:firstLineChars="0"/>
        <w:contextualSpacing/>
        <w:jc w:val="left"/>
      </w:pPr>
      <w:r w:rsidRPr="00906D2B">
        <w:rPr>
          <w:rFonts w:hint="eastAsia"/>
        </w:rPr>
        <w:t>Client Certificate Request</w:t>
      </w:r>
    </w:p>
    <w:p w:rsidR="00327C2C" w:rsidRDefault="00327C2C" w:rsidP="00646E75">
      <w:pPr>
        <w:pStyle w:val="ListParagraph"/>
        <w:widowControl/>
        <w:numPr>
          <w:ilvl w:val="1"/>
          <w:numId w:val="4"/>
        </w:numPr>
        <w:spacing w:after="200" w:line="276" w:lineRule="auto"/>
        <w:ind w:firstLineChars="0"/>
        <w:contextualSpacing/>
        <w:jc w:val="left"/>
      </w:pPr>
    </w:p>
    <w:p w:rsidR="00327C2C" w:rsidRDefault="003944AB" w:rsidP="00327C2C">
      <w:pPr>
        <w:pStyle w:val="ListParagraph"/>
        <w:numPr>
          <w:ilvl w:val="0"/>
          <w:numId w:val="4"/>
        </w:numPr>
        <w:tabs>
          <w:tab w:val="left" w:pos="2595"/>
        </w:tabs>
        <w:ind w:firstLineChars="0"/>
        <w:rPr>
          <w:sz w:val="24"/>
        </w:rPr>
      </w:pPr>
      <w:r>
        <w:rPr>
          <w:rFonts w:hint="eastAsia"/>
          <w:sz w:val="24"/>
        </w:rPr>
        <w:t>SNI support</w:t>
      </w:r>
    </w:p>
    <w:p w:rsidR="008B22EB" w:rsidRDefault="008B22EB" w:rsidP="008B22EB">
      <w:pPr>
        <w:pStyle w:val="ListParagraph"/>
        <w:tabs>
          <w:tab w:val="left" w:pos="2595"/>
        </w:tabs>
        <w:ind w:left="840" w:firstLineChars="0" w:firstLine="0"/>
        <w:rPr>
          <w:sz w:val="24"/>
        </w:rPr>
      </w:pPr>
    </w:p>
    <w:p w:rsidR="008B22EB" w:rsidRPr="006D30FC" w:rsidRDefault="008B22EB" w:rsidP="00646E75">
      <w:pPr>
        <w:pStyle w:val="ListParagraph"/>
        <w:numPr>
          <w:ilvl w:val="0"/>
          <w:numId w:val="4"/>
        </w:numPr>
        <w:tabs>
          <w:tab w:val="left" w:pos="2595"/>
        </w:tabs>
        <w:ind w:firstLineChars="0"/>
        <w:rPr>
          <w:sz w:val="24"/>
        </w:rPr>
      </w:pPr>
      <w:bookmarkStart w:id="3" w:name="OLE_LINK1"/>
      <w:bookmarkStart w:id="4" w:name="OLE_LINK2"/>
      <w:r>
        <w:rPr>
          <w:rFonts w:hint="eastAsia"/>
          <w:sz w:val="24"/>
        </w:rPr>
        <w:t>Some internal ca</w:t>
      </w:r>
      <w:r w:rsidRPr="006D30FC">
        <w:rPr>
          <w:rFonts w:hint="eastAsia"/>
          <w:sz w:val="24"/>
        </w:rPr>
        <w:t>che</w:t>
      </w:r>
      <w:r>
        <w:rPr>
          <w:rFonts w:hint="eastAsia"/>
          <w:sz w:val="24"/>
        </w:rPr>
        <w:t>s</w:t>
      </w:r>
      <w:r w:rsidRPr="006D30FC">
        <w:rPr>
          <w:rFonts w:hint="eastAsia"/>
          <w:sz w:val="24"/>
        </w:rPr>
        <w:t>:</w:t>
      </w:r>
    </w:p>
    <w:bookmarkEnd w:id="3"/>
    <w:bookmarkEnd w:id="4"/>
    <w:p w:rsidR="008B22EB" w:rsidRPr="006D30FC" w:rsidRDefault="008B22EB" w:rsidP="00646E75">
      <w:pPr>
        <w:pStyle w:val="ListParagraph"/>
        <w:numPr>
          <w:ilvl w:val="1"/>
          <w:numId w:val="4"/>
        </w:numPr>
        <w:tabs>
          <w:tab w:val="left" w:pos="2595"/>
        </w:tabs>
        <w:ind w:firstLineChars="0"/>
        <w:rPr>
          <w:sz w:val="24"/>
        </w:rPr>
      </w:pPr>
      <w:r w:rsidRPr="006D30FC">
        <w:rPr>
          <w:rFonts w:hint="eastAsia"/>
          <w:sz w:val="24"/>
        </w:rPr>
        <w:t>FQDN cache</w:t>
      </w:r>
    </w:p>
    <w:p w:rsidR="008B22EB" w:rsidRPr="006D30FC" w:rsidRDefault="008B22EB" w:rsidP="00646E75">
      <w:pPr>
        <w:pStyle w:val="ListParagraph"/>
        <w:numPr>
          <w:ilvl w:val="1"/>
          <w:numId w:val="4"/>
        </w:numPr>
        <w:tabs>
          <w:tab w:val="left" w:pos="2595"/>
        </w:tabs>
        <w:ind w:firstLineChars="0"/>
        <w:rPr>
          <w:sz w:val="24"/>
        </w:rPr>
      </w:pPr>
      <w:r w:rsidRPr="006D30FC">
        <w:rPr>
          <w:sz w:val="24"/>
        </w:rPr>
        <w:t>Resigned</w:t>
      </w:r>
      <w:r w:rsidRPr="006D30FC">
        <w:rPr>
          <w:rFonts w:hint="eastAsia"/>
          <w:sz w:val="24"/>
        </w:rPr>
        <w:t xml:space="preserve"> certificate</w:t>
      </w:r>
    </w:p>
    <w:p w:rsidR="008B22EB" w:rsidRDefault="008B22EB" w:rsidP="00646E75">
      <w:pPr>
        <w:pStyle w:val="ListParagraph"/>
        <w:numPr>
          <w:ilvl w:val="1"/>
          <w:numId w:val="4"/>
        </w:numPr>
        <w:tabs>
          <w:tab w:val="left" w:pos="2595"/>
        </w:tabs>
        <w:ind w:firstLineChars="0"/>
        <w:rPr>
          <w:sz w:val="24"/>
        </w:rPr>
      </w:pPr>
      <w:r w:rsidRPr="006D30FC">
        <w:rPr>
          <w:rFonts w:hint="eastAsia"/>
          <w:sz w:val="24"/>
        </w:rPr>
        <w:t>Client certificate cache</w:t>
      </w:r>
    </w:p>
    <w:p w:rsidR="003F3617" w:rsidRDefault="003F3617" w:rsidP="003F3617">
      <w:pPr>
        <w:pStyle w:val="ListParagraph"/>
        <w:tabs>
          <w:tab w:val="left" w:pos="2595"/>
        </w:tabs>
        <w:ind w:left="840" w:firstLineChars="0" w:firstLine="0"/>
        <w:rPr>
          <w:sz w:val="24"/>
        </w:rPr>
      </w:pPr>
    </w:p>
    <w:p w:rsidR="003F3617" w:rsidRPr="006D30FC" w:rsidRDefault="003F3617" w:rsidP="003F3617">
      <w:pPr>
        <w:pStyle w:val="ListParagraph"/>
        <w:numPr>
          <w:ilvl w:val="0"/>
          <w:numId w:val="4"/>
        </w:numPr>
        <w:tabs>
          <w:tab w:val="left" w:pos="2595"/>
        </w:tabs>
        <w:ind w:firstLineChars="0"/>
        <w:rPr>
          <w:sz w:val="24"/>
        </w:rPr>
      </w:pPr>
      <w:r>
        <w:rPr>
          <w:rFonts w:hint="eastAsia"/>
          <w:sz w:val="24"/>
        </w:rPr>
        <w:t>Some requirements from ICS</w:t>
      </w:r>
      <w:r w:rsidRPr="006D30FC">
        <w:rPr>
          <w:rFonts w:hint="eastAsia"/>
          <w:sz w:val="24"/>
        </w:rPr>
        <w:t>:</w:t>
      </w:r>
    </w:p>
    <w:p w:rsidR="003F3617" w:rsidRDefault="003F3617" w:rsidP="003F3617">
      <w:pPr>
        <w:pStyle w:val="ListParagraph"/>
        <w:numPr>
          <w:ilvl w:val="0"/>
          <w:numId w:val="6"/>
        </w:numPr>
        <w:ind w:leftChars="200" w:left="780" w:firstLineChars="0"/>
        <w:rPr>
          <w:sz w:val="24"/>
        </w:rPr>
      </w:pPr>
      <w:r>
        <w:rPr>
          <w:rFonts w:hint="eastAsia"/>
          <w:sz w:val="24"/>
        </w:rPr>
        <w:t>Multi-CA certificates from different company</w:t>
      </w:r>
    </w:p>
    <w:p w:rsidR="003F3617" w:rsidRDefault="003F3617" w:rsidP="003F3617">
      <w:pPr>
        <w:pStyle w:val="ListParagraph"/>
        <w:numPr>
          <w:ilvl w:val="0"/>
          <w:numId w:val="6"/>
        </w:numPr>
        <w:ind w:leftChars="200" w:left="780" w:firstLineChars="0"/>
        <w:rPr>
          <w:sz w:val="24"/>
        </w:rPr>
      </w:pPr>
      <w:r>
        <w:rPr>
          <w:rFonts w:hint="eastAsia"/>
          <w:sz w:val="24"/>
        </w:rPr>
        <w:t>Multi-digital certificates stores for different company (</w:t>
      </w:r>
      <w:r>
        <w:rPr>
          <w:sz w:val="24"/>
        </w:rPr>
        <w:t>manag</w:t>
      </w:r>
      <w:r>
        <w:rPr>
          <w:rFonts w:hint="eastAsia"/>
          <w:sz w:val="24"/>
        </w:rPr>
        <w:t>e</w:t>
      </w:r>
      <w:r>
        <w:rPr>
          <w:sz w:val="24"/>
        </w:rPr>
        <w:t xml:space="preserve"> well known certificates</w:t>
      </w:r>
      <w:r>
        <w:rPr>
          <w:rFonts w:hint="eastAsia"/>
          <w:sz w:val="24"/>
        </w:rPr>
        <w:t>)</w:t>
      </w:r>
    </w:p>
    <w:p w:rsidR="003F3617" w:rsidRPr="00511B1F" w:rsidRDefault="003F3617" w:rsidP="003F3617">
      <w:pPr>
        <w:pStyle w:val="ListParagraph"/>
        <w:ind w:leftChars="371" w:left="779" w:firstLineChars="0" w:firstLine="0"/>
        <w:rPr>
          <w:sz w:val="24"/>
        </w:rPr>
      </w:pPr>
      <w:r w:rsidRPr="00511B1F">
        <w:rPr>
          <w:rFonts w:hint="eastAsia"/>
          <w:sz w:val="24"/>
        </w:rPr>
        <w:t xml:space="preserve">For these two </w:t>
      </w:r>
      <w:r w:rsidRPr="00511B1F">
        <w:rPr>
          <w:sz w:val="24"/>
        </w:rPr>
        <w:t>requirements</w:t>
      </w:r>
      <w:r w:rsidRPr="00511B1F">
        <w:rPr>
          <w:rFonts w:hint="eastAsia"/>
          <w:sz w:val="24"/>
        </w:rPr>
        <w:t xml:space="preserve">, we will use one same solution to handle </w:t>
      </w:r>
      <w:r w:rsidRPr="00511B1F">
        <w:rPr>
          <w:sz w:val="24"/>
        </w:rPr>
        <w:t>it;</w:t>
      </w:r>
      <w:r w:rsidRPr="00511B1F">
        <w:rPr>
          <w:rFonts w:hint="eastAsia"/>
          <w:sz w:val="24"/>
        </w:rPr>
        <w:t xml:space="preserve"> all related interfaces will support company independency handle. For IWSVA and DeepEdge we can see all traffic is from one same company.</w:t>
      </w:r>
    </w:p>
    <w:p w:rsidR="003F3617" w:rsidRDefault="003F3617" w:rsidP="003F3617">
      <w:pPr>
        <w:pStyle w:val="ListParagraph"/>
        <w:ind w:leftChars="371" w:left="779" w:firstLineChars="0" w:firstLine="0"/>
        <w:rPr>
          <w:sz w:val="24"/>
        </w:rPr>
      </w:pPr>
    </w:p>
    <w:p w:rsidR="003F3617" w:rsidRDefault="003F3617" w:rsidP="003F3617">
      <w:pPr>
        <w:pStyle w:val="ListParagraph"/>
        <w:numPr>
          <w:ilvl w:val="0"/>
          <w:numId w:val="6"/>
        </w:numPr>
        <w:ind w:leftChars="200" w:left="780" w:firstLineChars="0"/>
        <w:rPr>
          <w:sz w:val="24"/>
        </w:rPr>
      </w:pPr>
      <w:r>
        <w:rPr>
          <w:rFonts w:hint="eastAsia"/>
          <w:sz w:val="24"/>
        </w:rPr>
        <w:t>Re-signed same SN certificates from different scanners issues</w:t>
      </w:r>
    </w:p>
    <w:p w:rsidR="003F3617" w:rsidRPr="00EE325D" w:rsidRDefault="003F3617" w:rsidP="00EE325D">
      <w:pPr>
        <w:pStyle w:val="ListParagraph"/>
        <w:ind w:left="780" w:firstLineChars="0" w:firstLine="0"/>
        <w:rPr>
          <w:sz w:val="24"/>
        </w:rPr>
      </w:pPr>
      <w:r w:rsidRPr="00EE325D">
        <w:rPr>
          <w:rFonts w:hint="eastAsia"/>
          <w:sz w:val="24"/>
        </w:rPr>
        <w:t xml:space="preserve">HTTPS library provide one option for daemon to configure </w:t>
      </w:r>
      <w:r w:rsidR="00EE325D">
        <w:rPr>
          <w:rFonts w:hint="eastAsia"/>
          <w:sz w:val="24"/>
        </w:rPr>
        <w:t>whether we need to force all re-signed certificates are same for one same web server.</w:t>
      </w:r>
    </w:p>
    <w:p w:rsidR="008B22EB" w:rsidRPr="002A6E25" w:rsidRDefault="008B22EB" w:rsidP="008B22EB"/>
    <w:p w:rsidR="009A4F4F" w:rsidRDefault="009A4F4F" w:rsidP="00AF3123">
      <w:pPr>
        <w:pStyle w:val="Heading1"/>
        <w:numPr>
          <w:ilvl w:val="0"/>
          <w:numId w:val="5"/>
        </w:numPr>
      </w:pPr>
      <w:r>
        <w:rPr>
          <w:rFonts w:hint="eastAsia"/>
        </w:rPr>
        <w:lastRenderedPageBreak/>
        <w:t>Work flow</w:t>
      </w:r>
    </w:p>
    <w:p w:rsidR="001162FB" w:rsidRDefault="00F3272F" w:rsidP="001162FB">
      <w:r>
        <w:object w:dxaOrig="11743" w:dyaOrig="5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224.25pt" o:ole="">
            <v:imagedata r:id="rId14" o:title=""/>
          </v:shape>
          <o:OLEObject Type="Embed" ProgID="Visio.Drawing.11" ShapeID="_x0000_i1025" DrawAspect="Content" ObjectID="_1416321688" r:id="rId15"/>
        </w:object>
      </w:r>
    </w:p>
    <w:p w:rsidR="00F3272F" w:rsidRDefault="00F3272F" w:rsidP="001162FB"/>
    <w:p w:rsidR="00F3272F" w:rsidRPr="001162FB" w:rsidRDefault="00F3272F" w:rsidP="001162FB"/>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513"/>
      </w:tblGrid>
      <w:tr w:rsidR="00EC5C1B" w:rsidRPr="009C1991" w:rsidTr="001162FB">
        <w:tc>
          <w:tcPr>
            <w:tcW w:w="1526" w:type="dxa"/>
            <w:shd w:val="clear" w:color="auto" w:fill="auto"/>
          </w:tcPr>
          <w:p w:rsidR="00EC5C1B" w:rsidRPr="009C1991" w:rsidRDefault="00EC5C1B" w:rsidP="001162FB">
            <w:pPr>
              <w:rPr>
                <w:rFonts w:cstheme="minorHAnsi"/>
                <w:b/>
                <w:sz w:val="22"/>
              </w:rPr>
            </w:pPr>
            <w:r w:rsidRPr="009C1991">
              <w:rPr>
                <w:rFonts w:cstheme="minorHAnsi"/>
                <w:b/>
                <w:sz w:val="22"/>
              </w:rPr>
              <w:t>Client Browser</w:t>
            </w:r>
          </w:p>
        </w:tc>
        <w:tc>
          <w:tcPr>
            <w:tcW w:w="7513" w:type="dxa"/>
            <w:shd w:val="clear" w:color="auto" w:fill="auto"/>
          </w:tcPr>
          <w:p w:rsidR="00EC5C1B" w:rsidRPr="009C1991" w:rsidRDefault="00EC5C1B" w:rsidP="001162FB">
            <w:pPr>
              <w:rPr>
                <w:rFonts w:cstheme="minorHAnsi"/>
                <w:b/>
                <w:sz w:val="22"/>
              </w:rPr>
            </w:pPr>
            <w:r w:rsidRPr="009C1991">
              <w:rPr>
                <w:rFonts w:cstheme="minorHAnsi"/>
                <w:b/>
                <w:sz w:val="22"/>
              </w:rPr>
              <w:t>iwssd(443)</w:t>
            </w:r>
          </w:p>
        </w:tc>
      </w:tr>
      <w:tr w:rsidR="00EC5C1B" w:rsidRPr="009C1991" w:rsidTr="001162FB">
        <w:tc>
          <w:tcPr>
            <w:tcW w:w="1526" w:type="dxa"/>
            <w:shd w:val="clear" w:color="auto" w:fill="auto"/>
          </w:tcPr>
          <w:p w:rsidR="00EC5C1B" w:rsidRPr="009C1991" w:rsidRDefault="00EC5C1B" w:rsidP="001162FB">
            <w:pPr>
              <w:rPr>
                <w:rFonts w:cstheme="minorHAnsi"/>
                <w:sz w:val="22"/>
              </w:rPr>
            </w:pPr>
            <w:r w:rsidRPr="009C1991">
              <w:rPr>
                <w:rFonts w:cstheme="minorHAnsi"/>
                <w:sz w:val="22"/>
              </w:rPr>
              <w:t>Connect</w:t>
            </w:r>
          </w:p>
        </w:tc>
        <w:tc>
          <w:tcPr>
            <w:tcW w:w="7513" w:type="dxa"/>
            <w:shd w:val="clear" w:color="auto" w:fill="auto"/>
          </w:tcPr>
          <w:p w:rsidR="00EC5C1B" w:rsidRPr="009C1991" w:rsidRDefault="00EC5C1B" w:rsidP="00EC5C1B">
            <w:pPr>
              <w:pStyle w:val="ListParagraph"/>
              <w:numPr>
                <w:ilvl w:val="0"/>
                <w:numId w:val="14"/>
              </w:numPr>
              <w:ind w:firstLineChars="0"/>
              <w:rPr>
                <w:rFonts w:cstheme="minorHAnsi"/>
                <w:sz w:val="22"/>
              </w:rPr>
            </w:pPr>
            <w:r w:rsidRPr="009C1991">
              <w:rPr>
                <w:rFonts w:cstheme="minorHAnsi"/>
                <w:sz w:val="22"/>
              </w:rPr>
              <w:t>Accept the socket connection</w:t>
            </w:r>
          </w:p>
        </w:tc>
      </w:tr>
      <w:tr w:rsidR="00EC5C1B" w:rsidRPr="009C1991" w:rsidTr="001162FB">
        <w:tc>
          <w:tcPr>
            <w:tcW w:w="1526" w:type="dxa"/>
            <w:shd w:val="clear" w:color="auto" w:fill="auto"/>
          </w:tcPr>
          <w:p w:rsidR="00EC5C1B" w:rsidRPr="009C1991" w:rsidRDefault="00EC5C1B" w:rsidP="001162FB">
            <w:pPr>
              <w:rPr>
                <w:rFonts w:cstheme="minorHAnsi"/>
                <w:sz w:val="22"/>
              </w:rPr>
            </w:pPr>
            <w:r w:rsidRPr="009C1991">
              <w:rPr>
                <w:rFonts w:cstheme="minorHAnsi"/>
                <w:sz w:val="22"/>
              </w:rPr>
              <w:t>Client hello</w:t>
            </w:r>
          </w:p>
        </w:tc>
        <w:tc>
          <w:tcPr>
            <w:tcW w:w="7513" w:type="dxa"/>
            <w:shd w:val="clear" w:color="auto" w:fill="auto"/>
          </w:tcPr>
          <w:p w:rsidR="00EC5C1B" w:rsidRPr="009C1991" w:rsidRDefault="00EC5C1B" w:rsidP="00EC5C1B">
            <w:pPr>
              <w:pStyle w:val="ListParagraph"/>
              <w:numPr>
                <w:ilvl w:val="0"/>
                <w:numId w:val="15"/>
              </w:numPr>
              <w:ind w:firstLineChars="0"/>
              <w:rPr>
                <w:rFonts w:cstheme="minorHAnsi"/>
                <w:sz w:val="22"/>
              </w:rPr>
            </w:pPr>
            <w:r w:rsidRPr="009C1991">
              <w:rPr>
                <w:rFonts w:cstheme="minorHAnsi"/>
                <w:color w:val="FF0000"/>
                <w:sz w:val="22"/>
              </w:rPr>
              <w:t>https_</w:t>
            </w:r>
            <w:r w:rsidR="00F932C4">
              <w:rPr>
                <w:rFonts w:cstheme="minorHAnsi" w:hint="eastAsia"/>
                <w:color w:val="FF0000"/>
                <w:sz w:val="22"/>
              </w:rPr>
              <w:t>new</w:t>
            </w:r>
            <w:r w:rsidRPr="009C1991">
              <w:rPr>
                <w:rFonts w:cstheme="minorHAnsi"/>
                <w:color w:val="FF0000"/>
                <w:sz w:val="22"/>
              </w:rPr>
              <w:t>_ctx</w:t>
            </w:r>
            <w:r w:rsidRPr="009C1991">
              <w:rPr>
                <w:rFonts w:cstheme="minorHAnsi"/>
                <w:sz w:val="22"/>
              </w:rPr>
              <w:t xml:space="preserve">(ctx, company_id, </w:t>
            </w:r>
            <w:r>
              <w:rPr>
                <w:rFonts w:cstheme="minorHAnsi" w:hint="eastAsia"/>
                <w:sz w:val="22"/>
              </w:rPr>
              <w:t xml:space="preserve">user_id, </w:t>
            </w:r>
            <w:r w:rsidRPr="009C1991">
              <w:rPr>
                <w:rFonts w:cstheme="minorHAnsi"/>
                <w:sz w:val="22"/>
              </w:rPr>
              <w:t>server cert verify option,</w:t>
            </w:r>
            <w:r>
              <w:rPr>
                <w:rFonts w:cstheme="minorHAnsi" w:hint="eastAsia"/>
                <w:sz w:val="22"/>
              </w:rPr>
              <w:t xml:space="preserve"> blocking/non-blocking, </w:t>
            </w:r>
            <w:proofErr w:type="spellStart"/>
            <w:r>
              <w:rPr>
                <w:rFonts w:cstheme="minorHAnsi" w:hint="eastAsia"/>
                <w:sz w:val="22"/>
              </w:rPr>
              <w:t>deploymode</w:t>
            </w:r>
            <w:proofErr w:type="spellEnd"/>
            <w:r w:rsidRPr="009C1991">
              <w:rPr>
                <w:rFonts w:cstheme="minorHAnsi"/>
                <w:sz w:val="22"/>
              </w:rPr>
              <w:t xml:space="preserve"> …)</w:t>
            </w:r>
          </w:p>
          <w:p w:rsidR="00EC5C1B" w:rsidRPr="009C1991" w:rsidRDefault="00EC5C1B" w:rsidP="00EC5C1B">
            <w:pPr>
              <w:pStyle w:val="ListParagraph"/>
              <w:numPr>
                <w:ilvl w:val="0"/>
                <w:numId w:val="15"/>
              </w:numPr>
              <w:ind w:firstLineChars="0"/>
              <w:rPr>
                <w:rFonts w:cstheme="minorHAnsi"/>
                <w:sz w:val="22"/>
              </w:rPr>
            </w:pPr>
            <w:r w:rsidRPr="009C1991">
              <w:rPr>
                <w:rFonts w:cstheme="minorHAnsi"/>
                <w:sz w:val="22"/>
              </w:rPr>
              <w:t>Connect to web server</w:t>
            </w:r>
          </w:p>
          <w:p w:rsidR="00EC5C1B" w:rsidRDefault="00EC5C1B" w:rsidP="00EC5C1B">
            <w:pPr>
              <w:pStyle w:val="ListParagraph"/>
              <w:numPr>
                <w:ilvl w:val="0"/>
                <w:numId w:val="15"/>
              </w:numPr>
              <w:ind w:firstLineChars="0"/>
              <w:rPr>
                <w:rFonts w:cstheme="minorHAnsi"/>
                <w:sz w:val="22"/>
              </w:rPr>
            </w:pPr>
            <w:r w:rsidRPr="009C1991">
              <w:rPr>
                <w:rFonts w:cstheme="minorHAnsi"/>
                <w:color w:val="FF0000"/>
                <w:sz w:val="22"/>
              </w:rPr>
              <w:t>https_bind_fd</w:t>
            </w:r>
            <w:r w:rsidRPr="009C1991">
              <w:rPr>
                <w:rFonts w:cstheme="minorHAnsi"/>
                <w:sz w:val="22"/>
              </w:rPr>
              <w:t xml:space="preserve">(ctx, </w:t>
            </w:r>
            <w:proofErr w:type="spellStart"/>
            <w:r w:rsidRPr="009C1991">
              <w:rPr>
                <w:rFonts w:cstheme="minorHAnsi"/>
                <w:sz w:val="22"/>
              </w:rPr>
              <w:t>cli_fd</w:t>
            </w:r>
            <w:proofErr w:type="spellEnd"/>
            <w:r w:rsidRPr="009C1991">
              <w:rPr>
                <w:rFonts w:cstheme="minorHAnsi"/>
                <w:sz w:val="22"/>
              </w:rPr>
              <w:t xml:space="preserve">, </w:t>
            </w:r>
            <w:proofErr w:type="spellStart"/>
            <w:r w:rsidRPr="009C1991">
              <w:rPr>
                <w:rFonts w:cstheme="minorHAnsi"/>
                <w:sz w:val="22"/>
              </w:rPr>
              <w:t>svr_fd</w:t>
            </w:r>
            <w:proofErr w:type="spellEnd"/>
            <w:r w:rsidRPr="009C1991">
              <w:rPr>
                <w:rFonts w:cstheme="minorHAnsi"/>
                <w:sz w:val="22"/>
              </w:rPr>
              <w:t>)</w:t>
            </w:r>
          </w:p>
          <w:p w:rsidR="00EC5C1B" w:rsidRDefault="00EC5C1B" w:rsidP="00EC5C1B">
            <w:pPr>
              <w:pStyle w:val="ListParagraph"/>
              <w:numPr>
                <w:ilvl w:val="0"/>
                <w:numId w:val="15"/>
              </w:numPr>
              <w:ind w:firstLineChars="0"/>
              <w:rPr>
                <w:rFonts w:cstheme="minorHAnsi"/>
                <w:sz w:val="22"/>
              </w:rPr>
            </w:pPr>
            <w:r w:rsidRPr="009C1991">
              <w:rPr>
                <w:rFonts w:cstheme="minorHAnsi"/>
                <w:color w:val="FF0000"/>
                <w:sz w:val="22"/>
              </w:rPr>
              <w:t>https_handshake</w:t>
            </w:r>
            <w:r w:rsidRPr="009C1991">
              <w:rPr>
                <w:rFonts w:cstheme="minorHAnsi"/>
                <w:sz w:val="22"/>
              </w:rPr>
              <w:t xml:space="preserve">(ctx, </w:t>
            </w:r>
            <w:r>
              <w:rPr>
                <w:rFonts w:cstheme="minorHAnsi" w:hint="eastAsia"/>
                <w:sz w:val="22"/>
              </w:rPr>
              <w:t>https_</w:t>
            </w:r>
            <w:r w:rsidRPr="009C1991">
              <w:rPr>
                <w:rFonts w:cstheme="minorHAnsi"/>
                <w:sz w:val="22"/>
              </w:rPr>
              <w:t>policy_check_cb)</w:t>
            </w:r>
          </w:p>
          <w:p w:rsidR="00EC5C1B" w:rsidRPr="005732CE" w:rsidRDefault="00EC5C1B" w:rsidP="001162FB">
            <w:pPr>
              <w:pStyle w:val="ListParagraph"/>
              <w:ind w:left="360" w:firstLineChars="0" w:firstLine="0"/>
              <w:rPr>
                <w:rFonts w:cstheme="minorHAnsi"/>
                <w:sz w:val="22"/>
              </w:rPr>
            </w:pPr>
            <w:r w:rsidRPr="005732CE">
              <w:rPr>
                <w:rFonts w:cstheme="minorHAnsi" w:hint="eastAsia"/>
                <w:sz w:val="22"/>
              </w:rPr>
              <w:t xml:space="preserve">Callback function: </w:t>
            </w:r>
            <w:r w:rsidRPr="00E436F4">
              <w:rPr>
                <w:rFonts w:cstheme="minorHAnsi" w:hint="eastAsia"/>
                <w:color w:val="FF0000"/>
                <w:sz w:val="22"/>
              </w:rPr>
              <w:t>https_</w:t>
            </w:r>
            <w:r w:rsidRPr="005732CE">
              <w:rPr>
                <w:rFonts w:cstheme="minorHAnsi"/>
                <w:color w:val="FF0000"/>
                <w:sz w:val="22"/>
              </w:rPr>
              <w:t>policy_check_cb</w:t>
            </w:r>
            <w:r w:rsidRPr="005732CE">
              <w:rPr>
                <w:rFonts w:cstheme="minorHAnsi"/>
                <w:sz w:val="22"/>
              </w:rPr>
              <w:t xml:space="preserve"> (ctx, </w:t>
            </w:r>
            <w:r w:rsidRPr="005732CE">
              <w:rPr>
                <w:rFonts w:cstheme="minorHAnsi" w:hint="eastAsia"/>
                <w:sz w:val="22"/>
              </w:rPr>
              <w:t>server_name/CommonName</w:t>
            </w:r>
            <w:r w:rsidRPr="005732CE">
              <w:rPr>
                <w:rFonts w:cstheme="minorHAnsi"/>
                <w:sz w:val="22"/>
              </w:rPr>
              <w:t>): check HTTPS decryption policy</w:t>
            </w:r>
          </w:p>
          <w:p w:rsidR="00EC5C1B" w:rsidRPr="009C1991" w:rsidRDefault="00EC5C1B" w:rsidP="00EC5C1B">
            <w:pPr>
              <w:pStyle w:val="ListParagraph"/>
              <w:numPr>
                <w:ilvl w:val="1"/>
                <w:numId w:val="15"/>
              </w:numPr>
              <w:ind w:firstLineChars="0"/>
              <w:rPr>
                <w:rFonts w:cstheme="minorHAnsi"/>
                <w:sz w:val="22"/>
              </w:rPr>
            </w:pPr>
            <w:r w:rsidRPr="009C1991">
              <w:rPr>
                <w:rFonts w:cstheme="minorHAnsi"/>
                <w:sz w:val="22"/>
              </w:rPr>
              <w:t xml:space="preserve">Return </w:t>
            </w:r>
            <w:r w:rsidR="00F8708F">
              <w:rPr>
                <w:rFonts w:cstheme="minorHAnsi" w:hint="eastAsia"/>
                <w:sz w:val="22"/>
              </w:rPr>
              <w:t>0</w:t>
            </w:r>
            <w:r w:rsidRPr="009C1991">
              <w:rPr>
                <w:rFonts w:cstheme="minorHAnsi"/>
                <w:sz w:val="22"/>
              </w:rPr>
              <w:t>: not need to decrypt, daemon should direct write the client hello to server and tunnel all below traffic</w:t>
            </w:r>
          </w:p>
          <w:p w:rsidR="00F8708F" w:rsidRPr="009C1991" w:rsidRDefault="00F8708F" w:rsidP="00F8708F">
            <w:pPr>
              <w:pStyle w:val="ListParagraph"/>
              <w:numPr>
                <w:ilvl w:val="1"/>
                <w:numId w:val="15"/>
              </w:numPr>
              <w:ind w:firstLineChars="0"/>
              <w:rPr>
                <w:rFonts w:cstheme="minorHAnsi"/>
                <w:sz w:val="22"/>
              </w:rPr>
            </w:pPr>
            <w:r w:rsidRPr="009C1991">
              <w:rPr>
                <w:rFonts w:cstheme="minorHAnsi"/>
                <w:sz w:val="22"/>
              </w:rPr>
              <w:t xml:space="preserve">Return </w:t>
            </w:r>
            <w:r>
              <w:rPr>
                <w:rFonts w:cstheme="minorHAnsi" w:hint="eastAsia"/>
                <w:sz w:val="22"/>
              </w:rPr>
              <w:t>1</w:t>
            </w:r>
            <w:r w:rsidRPr="009C1991">
              <w:rPr>
                <w:rFonts w:cstheme="minorHAnsi"/>
                <w:sz w:val="22"/>
              </w:rPr>
              <w:t>: follow below decryption steps</w:t>
            </w:r>
          </w:p>
          <w:p w:rsidR="00F8708F" w:rsidRPr="009C1991" w:rsidRDefault="00F8708F" w:rsidP="00F8708F">
            <w:pPr>
              <w:pStyle w:val="ListParagraph"/>
              <w:numPr>
                <w:ilvl w:val="1"/>
                <w:numId w:val="15"/>
              </w:numPr>
              <w:ind w:firstLineChars="0"/>
              <w:rPr>
                <w:rFonts w:cstheme="minorHAnsi"/>
                <w:sz w:val="22"/>
              </w:rPr>
            </w:pPr>
            <w:r w:rsidRPr="009C1991">
              <w:rPr>
                <w:rFonts w:cstheme="minorHAnsi"/>
                <w:sz w:val="22"/>
              </w:rPr>
              <w:t xml:space="preserve">Return </w:t>
            </w:r>
            <w:r>
              <w:rPr>
                <w:rFonts w:cstheme="minorHAnsi" w:hint="eastAsia"/>
                <w:sz w:val="22"/>
              </w:rPr>
              <w:t>2</w:t>
            </w:r>
            <w:r w:rsidRPr="009C1991">
              <w:rPr>
                <w:rFonts w:cstheme="minorHAnsi"/>
                <w:sz w:val="22"/>
              </w:rPr>
              <w:t xml:space="preserve">: </w:t>
            </w:r>
            <w:r>
              <w:rPr>
                <w:rFonts w:cstheme="minorHAnsi" w:hint="eastAsia"/>
                <w:sz w:val="22"/>
              </w:rPr>
              <w:t xml:space="preserve">need to wait for the </w:t>
            </w:r>
            <w:r>
              <w:rPr>
                <w:rFonts w:cstheme="minorHAnsi"/>
                <w:sz w:val="22"/>
              </w:rPr>
              <w:t>asynchronous</w:t>
            </w:r>
            <w:r>
              <w:rPr>
                <w:rFonts w:cstheme="minorHAnsi" w:hint="eastAsia"/>
                <w:sz w:val="22"/>
              </w:rPr>
              <w:t xml:space="preserve"> policy check finished</w:t>
            </w:r>
          </w:p>
          <w:p w:rsidR="00531602" w:rsidRPr="00F8708F" w:rsidRDefault="00531602" w:rsidP="001162FB">
            <w:pPr>
              <w:rPr>
                <w:rFonts w:cstheme="minorHAnsi"/>
                <w:sz w:val="22"/>
              </w:rPr>
            </w:pPr>
          </w:p>
          <w:p w:rsidR="00EC5C1B" w:rsidRPr="005732CE" w:rsidRDefault="00EC5C1B" w:rsidP="001162FB">
            <w:pPr>
              <w:pStyle w:val="ListParagraph"/>
              <w:ind w:left="360" w:firstLineChars="0" w:firstLine="0"/>
              <w:rPr>
                <w:rFonts w:cstheme="minorHAnsi"/>
                <w:sz w:val="22"/>
              </w:rPr>
            </w:pPr>
            <w:r w:rsidRPr="005732CE">
              <w:rPr>
                <w:rFonts w:cstheme="minorHAnsi" w:hint="eastAsia"/>
                <w:sz w:val="22"/>
              </w:rPr>
              <w:t>Return value:</w:t>
            </w:r>
          </w:p>
          <w:p w:rsidR="00EC5C1B" w:rsidRDefault="00EC5C1B" w:rsidP="00EC5C1B">
            <w:pPr>
              <w:pStyle w:val="ListParagraph"/>
              <w:numPr>
                <w:ilvl w:val="0"/>
                <w:numId w:val="16"/>
              </w:numPr>
              <w:ind w:firstLineChars="0"/>
              <w:rPr>
                <w:rFonts w:cstheme="minorHAnsi"/>
                <w:sz w:val="22"/>
              </w:rPr>
            </w:pPr>
            <w:r>
              <w:rPr>
                <w:rFonts w:cstheme="minorHAnsi" w:hint="eastAsia"/>
                <w:sz w:val="22"/>
              </w:rPr>
              <w:t>Not https</w:t>
            </w:r>
          </w:p>
          <w:p w:rsidR="00EC5C1B" w:rsidRDefault="00EC5C1B" w:rsidP="00EC5C1B">
            <w:pPr>
              <w:pStyle w:val="ListParagraph"/>
              <w:numPr>
                <w:ilvl w:val="0"/>
                <w:numId w:val="16"/>
              </w:numPr>
              <w:ind w:firstLineChars="0"/>
              <w:rPr>
                <w:rFonts w:cstheme="minorHAnsi"/>
                <w:sz w:val="22"/>
              </w:rPr>
            </w:pPr>
            <w:r>
              <w:rPr>
                <w:rFonts w:cstheme="minorHAnsi" w:hint="eastAsia"/>
                <w:sz w:val="22"/>
              </w:rPr>
              <w:t>Need more data: client, server</w:t>
            </w:r>
          </w:p>
          <w:p w:rsidR="00A5000E" w:rsidRDefault="00A5000E" w:rsidP="00EC5C1B">
            <w:pPr>
              <w:pStyle w:val="ListParagraph"/>
              <w:numPr>
                <w:ilvl w:val="0"/>
                <w:numId w:val="16"/>
              </w:numPr>
              <w:ind w:firstLineChars="0"/>
              <w:rPr>
                <w:rFonts w:cstheme="minorHAnsi"/>
                <w:color w:val="FF0000"/>
                <w:sz w:val="22"/>
              </w:rPr>
            </w:pPr>
            <w:r w:rsidRPr="00A5000E">
              <w:rPr>
                <w:rFonts w:cstheme="minorHAnsi" w:hint="eastAsia"/>
                <w:color w:val="FF0000"/>
                <w:sz w:val="22"/>
              </w:rPr>
              <w:t>Wait</w:t>
            </w:r>
            <w:r>
              <w:rPr>
                <w:rFonts w:cstheme="minorHAnsi" w:hint="eastAsia"/>
                <w:color w:val="FF0000"/>
                <w:sz w:val="22"/>
              </w:rPr>
              <w:t xml:space="preserve"> for get</w:t>
            </w:r>
            <w:r w:rsidRPr="00A5000E">
              <w:rPr>
                <w:rFonts w:cstheme="minorHAnsi" w:hint="eastAsia"/>
                <w:color w:val="FF0000"/>
                <w:sz w:val="22"/>
              </w:rPr>
              <w:t xml:space="preserve"> resign certificate</w:t>
            </w:r>
            <w:r>
              <w:rPr>
                <w:rFonts w:cstheme="minorHAnsi" w:hint="eastAsia"/>
                <w:color w:val="FF0000"/>
                <w:sz w:val="22"/>
              </w:rPr>
              <w:t>, the daemon will need to re-call this function when the resigned certificate ready.</w:t>
            </w:r>
          </w:p>
          <w:p w:rsidR="00F8708F" w:rsidRPr="00A5000E" w:rsidRDefault="00F8708F" w:rsidP="00EC5C1B">
            <w:pPr>
              <w:pStyle w:val="ListParagraph"/>
              <w:numPr>
                <w:ilvl w:val="0"/>
                <w:numId w:val="16"/>
              </w:numPr>
              <w:ind w:firstLineChars="0"/>
              <w:rPr>
                <w:rFonts w:cstheme="minorHAnsi"/>
                <w:color w:val="FF0000"/>
                <w:sz w:val="22"/>
              </w:rPr>
            </w:pPr>
            <w:r>
              <w:rPr>
                <w:rFonts w:cstheme="minorHAnsi" w:hint="eastAsia"/>
                <w:color w:val="FF0000"/>
                <w:sz w:val="22"/>
              </w:rPr>
              <w:t>Wait for the asynchronous policy check finished.</w:t>
            </w:r>
          </w:p>
          <w:p w:rsidR="00EC5C1B" w:rsidRDefault="00EC5C1B" w:rsidP="00EC5C1B">
            <w:pPr>
              <w:pStyle w:val="ListParagraph"/>
              <w:numPr>
                <w:ilvl w:val="0"/>
                <w:numId w:val="16"/>
              </w:numPr>
              <w:ind w:firstLineChars="0"/>
              <w:rPr>
                <w:rFonts w:cstheme="minorHAnsi"/>
                <w:sz w:val="22"/>
              </w:rPr>
            </w:pPr>
            <w:r w:rsidRPr="00174932">
              <w:rPr>
                <w:rFonts w:cstheme="minorHAnsi" w:hint="eastAsia"/>
                <w:sz w:val="22"/>
              </w:rPr>
              <w:t>Success</w:t>
            </w:r>
            <w:r>
              <w:rPr>
                <w:rFonts w:cstheme="minorHAnsi" w:hint="eastAsia"/>
                <w:sz w:val="22"/>
              </w:rPr>
              <w:t>ful, the decryption channel had been established</w:t>
            </w:r>
          </w:p>
          <w:p w:rsidR="00EC5C1B" w:rsidRDefault="00EC5C1B" w:rsidP="00EC5C1B">
            <w:pPr>
              <w:pStyle w:val="ListParagraph"/>
              <w:numPr>
                <w:ilvl w:val="0"/>
                <w:numId w:val="16"/>
              </w:numPr>
              <w:ind w:firstLineChars="0"/>
              <w:rPr>
                <w:rFonts w:cstheme="minorHAnsi"/>
                <w:sz w:val="22"/>
              </w:rPr>
            </w:pPr>
            <w:r>
              <w:rPr>
                <w:rFonts w:cstheme="minorHAnsi" w:hint="eastAsia"/>
                <w:sz w:val="22"/>
              </w:rPr>
              <w:t>Client certificate required</w:t>
            </w:r>
          </w:p>
          <w:p w:rsidR="00EC5C1B" w:rsidRDefault="00EC5C1B" w:rsidP="00EC5C1B">
            <w:pPr>
              <w:pStyle w:val="ListParagraph"/>
              <w:numPr>
                <w:ilvl w:val="2"/>
                <w:numId w:val="15"/>
              </w:numPr>
              <w:ind w:firstLineChars="0"/>
              <w:rPr>
                <w:rFonts w:cstheme="minorHAnsi"/>
                <w:sz w:val="22"/>
              </w:rPr>
            </w:pPr>
            <w:r>
              <w:rPr>
                <w:rFonts w:cstheme="minorHAnsi" w:hint="eastAsia"/>
                <w:sz w:val="22"/>
              </w:rPr>
              <w:lastRenderedPageBreak/>
              <w:t>Found in cache, so daemon not need to break the server connection, daemon can tunnel traffic with this established socket.</w:t>
            </w:r>
          </w:p>
          <w:p w:rsidR="00EC5C1B" w:rsidRDefault="00EC5C1B" w:rsidP="00EC5C1B">
            <w:pPr>
              <w:pStyle w:val="ListParagraph"/>
              <w:numPr>
                <w:ilvl w:val="2"/>
                <w:numId w:val="15"/>
              </w:numPr>
              <w:ind w:firstLineChars="0"/>
              <w:rPr>
                <w:rFonts w:cstheme="minorHAnsi"/>
                <w:sz w:val="22"/>
              </w:rPr>
            </w:pPr>
            <w:r>
              <w:rPr>
                <w:rFonts w:cstheme="minorHAnsi" w:hint="eastAsia"/>
                <w:sz w:val="22"/>
              </w:rPr>
              <w:t>Found when handshake with server, the daemon should break the old server connection and then re-connect with web server for below tunnel task.</w:t>
            </w:r>
          </w:p>
          <w:p w:rsidR="00EC5C1B" w:rsidRDefault="00EC5C1B" w:rsidP="00EC5C1B">
            <w:pPr>
              <w:pStyle w:val="ListParagraph"/>
              <w:numPr>
                <w:ilvl w:val="0"/>
                <w:numId w:val="16"/>
              </w:numPr>
              <w:ind w:firstLineChars="0"/>
              <w:rPr>
                <w:rFonts w:cstheme="minorHAnsi"/>
                <w:sz w:val="22"/>
              </w:rPr>
            </w:pPr>
            <w:r>
              <w:rPr>
                <w:rFonts w:cstheme="minorHAnsi" w:hint="eastAsia"/>
                <w:sz w:val="22"/>
              </w:rPr>
              <w:t xml:space="preserve">Verify certification failed, daemon need to generate warning </w:t>
            </w:r>
            <w:proofErr w:type="spellStart"/>
            <w:r>
              <w:rPr>
                <w:rFonts w:cstheme="minorHAnsi" w:hint="eastAsia"/>
                <w:sz w:val="22"/>
              </w:rPr>
              <w:t>msg</w:t>
            </w:r>
            <w:proofErr w:type="spellEnd"/>
            <w:r>
              <w:rPr>
                <w:rFonts w:cstheme="minorHAnsi" w:hint="eastAsia"/>
                <w:sz w:val="22"/>
              </w:rPr>
              <w:t xml:space="preserve"> to client browser, detail steps: </w:t>
            </w:r>
          </w:p>
          <w:p w:rsidR="00EC5C1B" w:rsidRDefault="00EC5C1B" w:rsidP="00EC5C1B">
            <w:pPr>
              <w:pStyle w:val="ListParagraph"/>
              <w:numPr>
                <w:ilvl w:val="0"/>
                <w:numId w:val="17"/>
              </w:numPr>
              <w:ind w:firstLineChars="0"/>
              <w:rPr>
                <w:rFonts w:cstheme="minorHAnsi"/>
                <w:sz w:val="22"/>
              </w:rPr>
            </w:pPr>
            <w:r>
              <w:rPr>
                <w:rFonts w:cstheme="minorHAnsi"/>
                <w:color w:val="FF0000"/>
                <w:sz w:val="22"/>
              </w:rPr>
              <w:t>https_client_recv</w:t>
            </w:r>
            <w:r w:rsidRPr="009C1991">
              <w:rPr>
                <w:rFonts w:cstheme="minorHAnsi"/>
                <w:sz w:val="22"/>
              </w:rPr>
              <w:t xml:space="preserve">(ctx, buf, </w:t>
            </w:r>
            <w:proofErr w:type="spellStart"/>
            <w:r w:rsidRPr="009C1991">
              <w:rPr>
                <w:rFonts w:cstheme="minorHAnsi"/>
                <w:sz w:val="22"/>
              </w:rPr>
              <w:t>len</w:t>
            </w:r>
            <w:proofErr w:type="spellEnd"/>
            <w:r w:rsidRPr="009C1991">
              <w:rPr>
                <w:rFonts w:cstheme="minorHAnsi"/>
                <w:sz w:val="22"/>
              </w:rPr>
              <w:t>, …)</w:t>
            </w:r>
          </w:p>
          <w:p w:rsidR="00EC5C1B" w:rsidRPr="00B324BD" w:rsidRDefault="00EC5C1B" w:rsidP="001162FB">
            <w:pPr>
              <w:pStyle w:val="ListParagraph"/>
              <w:ind w:left="1260" w:firstLineChars="0" w:firstLine="0"/>
              <w:rPr>
                <w:rFonts w:ascii="新宋体" w:hAnsi="新宋体" w:cs="新宋体"/>
                <w:kern w:val="0"/>
                <w:sz w:val="22"/>
              </w:rPr>
            </w:pPr>
            <w:r w:rsidRPr="00B324BD">
              <w:rPr>
                <w:rFonts w:cstheme="minorHAnsi" w:hint="eastAsia"/>
                <w:sz w:val="22"/>
              </w:rPr>
              <w:t xml:space="preserve">Get client request, if found https certificate warning message token found, then call </w:t>
            </w:r>
            <w:ins w:id="5" w:author="Haijun Chen (QA-CN-ENT)" w:date="2012-11-05T10:42:00Z">
              <w:r w:rsidR="00537A3D" w:rsidRPr="00537A3D">
                <w:rPr>
                  <w:rFonts w:ascii="新宋体" w:hAnsi="新宋体" w:cs="新宋体"/>
                  <w:color w:val="FF0000"/>
                  <w:kern w:val="0"/>
                  <w:sz w:val="22"/>
                </w:rPr>
                <w:t>https_ignore_cert_warning</w:t>
              </w:r>
            </w:ins>
            <w:r w:rsidRPr="00B324BD">
              <w:rPr>
                <w:rFonts w:ascii="新宋体" w:hAnsi="新宋体" w:cs="新宋体" w:hint="eastAsia"/>
                <w:color w:val="FF0000"/>
                <w:kern w:val="0"/>
                <w:sz w:val="22"/>
              </w:rPr>
              <w:t xml:space="preserve"> </w:t>
            </w:r>
            <w:r w:rsidRPr="00B324BD">
              <w:rPr>
                <w:rFonts w:ascii="新宋体" w:hAnsi="新宋体" w:cs="新宋体"/>
                <w:kern w:val="0"/>
                <w:sz w:val="22"/>
              </w:rPr>
              <w:t>(ctx)</w:t>
            </w:r>
            <w:r w:rsidRPr="00B324BD">
              <w:rPr>
                <w:rFonts w:ascii="新宋体" w:hAnsi="新宋体" w:cs="新宋体" w:hint="eastAsia"/>
                <w:kern w:val="0"/>
                <w:sz w:val="22"/>
              </w:rPr>
              <w:t xml:space="preserve"> to </w:t>
            </w:r>
            <w:r w:rsidR="00537A3D">
              <w:rPr>
                <w:rFonts w:ascii="新宋体" w:hAnsi="新宋体" w:cs="新宋体" w:hint="eastAsia"/>
                <w:kern w:val="0"/>
                <w:sz w:val="22"/>
              </w:rPr>
              <w:t>ignore</w:t>
            </w:r>
            <w:r w:rsidR="00537A3D" w:rsidRPr="00B324BD">
              <w:rPr>
                <w:rFonts w:ascii="新宋体" w:hAnsi="新宋体" w:cs="新宋体" w:hint="eastAsia"/>
                <w:kern w:val="0"/>
                <w:sz w:val="22"/>
              </w:rPr>
              <w:t xml:space="preserve"> </w:t>
            </w:r>
            <w:r w:rsidRPr="00B324BD">
              <w:rPr>
                <w:rFonts w:ascii="新宋体" w:hAnsi="新宋体" w:cs="新宋体" w:hint="eastAsia"/>
                <w:kern w:val="0"/>
                <w:sz w:val="22"/>
              </w:rPr>
              <w:t xml:space="preserve">this certificate </w:t>
            </w:r>
            <w:r w:rsidR="00537A3D">
              <w:rPr>
                <w:rFonts w:ascii="新宋体" w:hAnsi="新宋体" w:cs="新宋体" w:hint="eastAsia"/>
                <w:kern w:val="0"/>
                <w:sz w:val="22"/>
              </w:rPr>
              <w:t>error</w:t>
            </w:r>
            <w:r w:rsidRPr="00B324BD">
              <w:rPr>
                <w:rFonts w:ascii="新宋体" w:hAnsi="新宋体" w:cs="新宋体" w:hint="eastAsia"/>
                <w:kern w:val="0"/>
                <w:sz w:val="22"/>
              </w:rPr>
              <w:t>.</w:t>
            </w:r>
          </w:p>
          <w:p w:rsidR="00EC5C1B" w:rsidRPr="005732CE" w:rsidRDefault="00EC5C1B" w:rsidP="00453E2D">
            <w:pPr>
              <w:pStyle w:val="ListParagraph"/>
              <w:numPr>
                <w:ilvl w:val="0"/>
                <w:numId w:val="17"/>
              </w:numPr>
              <w:ind w:firstLineChars="0"/>
              <w:rPr>
                <w:rFonts w:cstheme="minorHAnsi"/>
                <w:sz w:val="22"/>
              </w:rPr>
            </w:pPr>
            <w:r w:rsidRPr="00B324BD">
              <w:rPr>
                <w:rFonts w:ascii="新宋体" w:hAnsi="新宋体" w:cs="新宋体" w:hint="eastAsia"/>
                <w:kern w:val="0"/>
                <w:sz w:val="22"/>
              </w:rPr>
              <w:t xml:space="preserve">Prepare warning message and send to client </w:t>
            </w:r>
            <w:r w:rsidR="00453E2D" w:rsidRPr="00B324BD">
              <w:rPr>
                <w:rFonts w:ascii="新宋体" w:hAnsi="新宋体" w:cs="新宋体"/>
                <w:kern w:val="0"/>
                <w:sz w:val="22"/>
              </w:rPr>
              <w:t>browser</w:t>
            </w:r>
            <w:r w:rsidR="00453E2D">
              <w:rPr>
                <w:rFonts w:ascii="新宋体" w:hAnsi="新宋体" w:cs="新宋体"/>
                <w:kern w:val="0"/>
                <w:sz w:val="22"/>
              </w:rPr>
              <w:t>.</w:t>
            </w:r>
            <w:r w:rsidR="00453E2D">
              <w:rPr>
                <w:rFonts w:cstheme="minorHAnsi"/>
                <w:sz w:val="22"/>
              </w:rPr>
              <w:t xml:space="preserve"> Generate</w:t>
            </w:r>
            <w:r>
              <w:rPr>
                <w:rFonts w:cstheme="minorHAnsi" w:hint="eastAsia"/>
                <w:sz w:val="22"/>
              </w:rPr>
              <w:t xml:space="preserve"> the warning message with the certificate detail error message (</w:t>
            </w:r>
            <w:r w:rsidRPr="00F975A7">
              <w:rPr>
                <w:rFonts w:cstheme="minorHAnsi" w:hint="eastAsia"/>
                <w:color w:val="FF0000"/>
                <w:sz w:val="22"/>
              </w:rPr>
              <w:t>https_get_err</w:t>
            </w:r>
            <w:r>
              <w:rPr>
                <w:rFonts w:cstheme="minorHAnsi" w:hint="eastAsia"/>
                <w:color w:val="FF0000"/>
                <w:sz w:val="22"/>
              </w:rPr>
              <w:t>or_</w:t>
            </w:r>
            <w:r w:rsidRPr="00F975A7">
              <w:rPr>
                <w:rFonts w:cstheme="minorHAnsi"/>
                <w:color w:val="FF0000"/>
                <w:sz w:val="22"/>
              </w:rPr>
              <w:t>msg</w:t>
            </w:r>
            <w:r w:rsidRPr="00D916E2">
              <w:rPr>
                <w:rFonts w:cstheme="minorHAnsi"/>
                <w:sz w:val="22"/>
              </w:rPr>
              <w:t xml:space="preserve"> (</w:t>
            </w:r>
            <w:r w:rsidRPr="00D916E2">
              <w:rPr>
                <w:rFonts w:cstheme="minorHAnsi" w:hint="eastAsia"/>
                <w:sz w:val="22"/>
              </w:rPr>
              <w:t>ctx)</w:t>
            </w:r>
            <w:r>
              <w:rPr>
                <w:rFonts w:cstheme="minorHAnsi" w:hint="eastAsia"/>
                <w:sz w:val="22"/>
              </w:rPr>
              <w:t>) and warning token</w:t>
            </w:r>
            <w:ins w:id="6" w:author="Haijun Chen (QA-CN-ENT)" w:date="2012-11-05T10:55:00Z">
              <w:r w:rsidR="00FC2D5B">
                <w:rPr>
                  <w:rFonts w:cstheme="minorHAnsi" w:hint="eastAsia"/>
                  <w:sz w:val="22"/>
                </w:rPr>
                <w:t xml:space="preserve"> (</w:t>
              </w:r>
              <w:r w:rsidR="00FC2D5B">
                <w:rPr>
                  <w:rFonts w:ascii="新宋体" w:hAnsi="新宋体" w:cs="新宋体" w:hint="eastAsia"/>
                  <w:kern w:val="0"/>
                  <w:sz w:val="22"/>
                </w:rPr>
                <w:t>it was used to let user ignore this certificate error</w:t>
              </w:r>
              <w:r w:rsidR="00FC2D5B">
                <w:rPr>
                  <w:rFonts w:cstheme="minorHAnsi" w:hint="eastAsia"/>
                  <w:sz w:val="22"/>
                </w:rPr>
                <w:t>)</w:t>
              </w:r>
            </w:ins>
            <w:r>
              <w:rPr>
                <w:rFonts w:cstheme="minorHAnsi" w:hint="eastAsia"/>
                <w:sz w:val="22"/>
              </w:rPr>
              <w:t xml:space="preserve">, and then call </w:t>
            </w:r>
            <w:r>
              <w:rPr>
                <w:rFonts w:cstheme="minorHAnsi"/>
                <w:color w:val="FF0000"/>
                <w:sz w:val="22"/>
              </w:rPr>
              <w:t>https_client_send</w:t>
            </w:r>
            <w:r w:rsidR="008C7828">
              <w:rPr>
                <w:rFonts w:cstheme="minorHAnsi"/>
                <w:sz w:val="22"/>
              </w:rPr>
              <w:t xml:space="preserve"> (ctx, buf, </w:t>
            </w:r>
            <w:proofErr w:type="spellStart"/>
            <w:r w:rsidR="008C7828">
              <w:rPr>
                <w:rFonts w:cstheme="minorHAnsi"/>
                <w:sz w:val="22"/>
              </w:rPr>
              <w:t>len</w:t>
            </w:r>
            <w:proofErr w:type="spellEnd"/>
            <w:r w:rsidRPr="005732CE">
              <w:rPr>
                <w:rFonts w:cstheme="minorHAnsi"/>
                <w:sz w:val="22"/>
              </w:rPr>
              <w:t>)</w:t>
            </w:r>
            <w:r>
              <w:rPr>
                <w:rFonts w:cstheme="minorHAnsi" w:hint="eastAsia"/>
                <w:sz w:val="22"/>
              </w:rPr>
              <w:t xml:space="preserve"> to response the client browser.</w:t>
            </w:r>
          </w:p>
          <w:p w:rsidR="00EC5C1B" w:rsidRPr="008C7828" w:rsidRDefault="00EC5C1B" w:rsidP="00EC5C1B">
            <w:pPr>
              <w:pStyle w:val="ListParagraph"/>
              <w:numPr>
                <w:ilvl w:val="0"/>
                <w:numId w:val="17"/>
              </w:numPr>
              <w:ind w:firstLineChars="0"/>
              <w:rPr>
                <w:rFonts w:cstheme="minorHAnsi"/>
                <w:sz w:val="22"/>
              </w:rPr>
            </w:pPr>
            <w:r w:rsidRPr="003A0C4A">
              <w:rPr>
                <w:rFonts w:cstheme="minorHAnsi" w:hint="eastAsia"/>
                <w:sz w:val="22"/>
              </w:rPr>
              <w:t>Read the client</w:t>
            </w:r>
            <w:r w:rsidRPr="003A0C4A">
              <w:rPr>
                <w:rFonts w:cstheme="minorHAnsi"/>
                <w:sz w:val="22"/>
              </w:rPr>
              <w:t>’</w:t>
            </w:r>
            <w:r w:rsidRPr="003A0C4A">
              <w:rPr>
                <w:rFonts w:cstheme="minorHAnsi" w:hint="eastAsia"/>
                <w:sz w:val="22"/>
              </w:rPr>
              <w:t>s new request</w:t>
            </w:r>
            <w:r>
              <w:rPr>
                <w:rFonts w:cstheme="minorHAnsi" w:hint="eastAsia"/>
                <w:sz w:val="22"/>
              </w:rPr>
              <w:t xml:space="preserve"> (</w:t>
            </w:r>
            <w:r>
              <w:rPr>
                <w:rFonts w:cstheme="minorHAnsi"/>
                <w:color w:val="FF0000"/>
                <w:sz w:val="22"/>
              </w:rPr>
              <w:t>https_client_recv</w:t>
            </w:r>
            <w:r>
              <w:rPr>
                <w:rFonts w:cstheme="minorHAnsi" w:hint="eastAsia"/>
                <w:sz w:val="22"/>
              </w:rPr>
              <w:t>)</w:t>
            </w:r>
            <w:r w:rsidRPr="003A0C4A">
              <w:rPr>
                <w:rFonts w:cstheme="minorHAnsi" w:hint="eastAsia"/>
                <w:sz w:val="22"/>
              </w:rPr>
              <w:t xml:space="preserve"> and then </w:t>
            </w:r>
            <w:r w:rsidRPr="008C7828">
              <w:rPr>
                <w:rFonts w:cstheme="minorHAnsi"/>
                <w:kern w:val="0"/>
                <w:sz w:val="22"/>
              </w:rPr>
              <w:t xml:space="preserve">check if </w:t>
            </w:r>
            <w:r w:rsidR="00453E2D">
              <w:rPr>
                <w:rFonts w:cstheme="minorHAnsi" w:hint="eastAsia"/>
                <w:kern w:val="0"/>
                <w:sz w:val="22"/>
              </w:rPr>
              <w:t>the request</w:t>
            </w:r>
            <w:r w:rsidR="00453E2D" w:rsidRPr="008C7828">
              <w:rPr>
                <w:rFonts w:cstheme="minorHAnsi"/>
                <w:kern w:val="0"/>
                <w:sz w:val="22"/>
              </w:rPr>
              <w:t xml:space="preserve"> </w:t>
            </w:r>
            <w:r w:rsidRPr="008C7828">
              <w:rPr>
                <w:rFonts w:cstheme="minorHAnsi"/>
                <w:kern w:val="0"/>
                <w:sz w:val="22"/>
              </w:rPr>
              <w:t xml:space="preserve">is the ignore warning request, if yes then add this certificate to whitelist </w:t>
            </w:r>
          </w:p>
          <w:p w:rsidR="00EC5C1B" w:rsidRPr="00453E2D" w:rsidRDefault="00EC5C1B" w:rsidP="001162FB">
            <w:pPr>
              <w:pStyle w:val="ListParagraph"/>
              <w:ind w:left="1260" w:firstLineChars="0" w:firstLine="0"/>
              <w:rPr>
                <w:rFonts w:cstheme="minorHAnsi"/>
                <w:sz w:val="22"/>
              </w:rPr>
            </w:pPr>
          </w:p>
          <w:p w:rsidR="00EC5C1B" w:rsidRDefault="00EC5C1B" w:rsidP="00EC5C1B">
            <w:pPr>
              <w:pStyle w:val="ListParagraph"/>
              <w:numPr>
                <w:ilvl w:val="0"/>
                <w:numId w:val="16"/>
              </w:numPr>
              <w:ind w:firstLineChars="0"/>
              <w:rPr>
                <w:rFonts w:cstheme="minorHAnsi"/>
                <w:sz w:val="22"/>
              </w:rPr>
            </w:pPr>
            <w:r>
              <w:rPr>
                <w:rFonts w:cstheme="minorHAnsi" w:hint="eastAsia"/>
                <w:sz w:val="22"/>
              </w:rPr>
              <w:t>Not need to decrypt, but need to re-connect to web server, the old SSL channel had been established.</w:t>
            </w:r>
          </w:p>
          <w:p w:rsidR="00EC5C1B" w:rsidRDefault="00EC5C1B" w:rsidP="00EC5C1B">
            <w:pPr>
              <w:pStyle w:val="ListParagraph"/>
              <w:numPr>
                <w:ilvl w:val="0"/>
                <w:numId w:val="16"/>
              </w:numPr>
              <w:ind w:firstLineChars="0"/>
              <w:rPr>
                <w:rFonts w:cstheme="minorHAnsi"/>
                <w:sz w:val="22"/>
              </w:rPr>
            </w:pPr>
            <w:r>
              <w:rPr>
                <w:rFonts w:cstheme="minorHAnsi" w:hint="eastAsia"/>
                <w:sz w:val="22"/>
              </w:rPr>
              <w:t>Not need to decrypt, and the SSL channel still not be established, the connection still can be used for below tunnel traffic.</w:t>
            </w:r>
          </w:p>
          <w:p w:rsidR="00EC5C1B" w:rsidRDefault="00EC5C1B" w:rsidP="00EC5C1B">
            <w:pPr>
              <w:pStyle w:val="ListParagraph"/>
              <w:numPr>
                <w:ilvl w:val="0"/>
                <w:numId w:val="16"/>
              </w:numPr>
              <w:ind w:firstLineChars="0"/>
              <w:rPr>
                <w:rFonts w:cstheme="minorHAnsi"/>
                <w:sz w:val="22"/>
              </w:rPr>
            </w:pPr>
            <w:r w:rsidRPr="009C1991">
              <w:rPr>
                <w:rFonts w:cstheme="minorHAnsi"/>
                <w:sz w:val="22"/>
              </w:rPr>
              <w:t xml:space="preserve">Other error, like shakehand error, </w:t>
            </w:r>
            <w:proofErr w:type="spellStart"/>
            <w:r w:rsidRPr="009C1991">
              <w:rPr>
                <w:rFonts w:cstheme="minorHAnsi"/>
                <w:sz w:val="22"/>
              </w:rPr>
              <w:t>etc</w:t>
            </w:r>
            <w:proofErr w:type="spellEnd"/>
          </w:p>
          <w:p w:rsidR="00EC5C1B" w:rsidRDefault="00EC5C1B" w:rsidP="001162FB">
            <w:pPr>
              <w:pStyle w:val="ListParagraph"/>
              <w:ind w:left="840" w:firstLineChars="0" w:firstLine="0"/>
              <w:rPr>
                <w:ins w:id="7" w:author="Haijun Chen (QA-CN-ENT)" w:date="2012-11-16T16:31:00Z"/>
                <w:rFonts w:cstheme="minorHAnsi"/>
                <w:sz w:val="22"/>
              </w:rPr>
            </w:pPr>
            <w:r w:rsidRPr="005732CE">
              <w:rPr>
                <w:rFonts w:cstheme="minorHAnsi" w:hint="eastAsia"/>
                <w:sz w:val="22"/>
              </w:rPr>
              <w:t>Prompt client and break connection.</w:t>
            </w:r>
          </w:p>
          <w:p w:rsidR="009F2319" w:rsidRDefault="009F2319" w:rsidP="009F2319">
            <w:pPr>
              <w:pStyle w:val="ListParagraph"/>
              <w:numPr>
                <w:ilvl w:val="0"/>
                <w:numId w:val="16"/>
              </w:numPr>
              <w:ind w:firstLineChars="0"/>
              <w:rPr>
                <w:ins w:id="8" w:author="Haijun Chen (QA-CN-ENT)" w:date="2012-11-16T16:32:00Z"/>
                <w:rFonts w:ascii="新宋体" w:hAnsi="新宋体" w:cs="新宋体"/>
                <w:kern w:val="0"/>
                <w:sz w:val="19"/>
                <w:szCs w:val="19"/>
              </w:rPr>
            </w:pPr>
            <w:proofErr w:type="spellStart"/>
            <w:ins w:id="9" w:author="Haijun Chen (QA-CN-ENT)" w:date="2012-11-16T16:31:00Z">
              <w:r>
                <w:rPr>
                  <w:rFonts w:ascii="新宋体" w:hAnsi="新宋体" w:cs="新宋体"/>
                  <w:kern w:val="0"/>
                  <w:sz w:val="19"/>
                  <w:szCs w:val="19"/>
                </w:rPr>
                <w:t>https_err_no_</w:t>
              </w:r>
              <w:r w:rsidRPr="009F2319">
                <w:rPr>
                  <w:rFonts w:cstheme="minorHAnsi"/>
                  <w:sz w:val="22"/>
                </w:rPr>
                <w:t>hostname</w:t>
              </w:r>
              <w:r>
                <w:rPr>
                  <w:rFonts w:ascii="新宋体" w:hAnsi="新宋体" w:cs="新宋体"/>
                  <w:kern w:val="0"/>
                  <w:sz w:val="19"/>
                  <w:szCs w:val="19"/>
                </w:rPr>
                <w:t>_in_clienthello</w:t>
              </w:r>
            </w:ins>
            <w:proofErr w:type="spellEnd"/>
          </w:p>
          <w:p w:rsidR="009F2319" w:rsidRDefault="009F2319" w:rsidP="009F2319">
            <w:pPr>
              <w:pStyle w:val="ListParagraph"/>
              <w:ind w:left="840" w:firstLineChars="0" w:firstLine="0"/>
              <w:rPr>
                <w:ins w:id="10" w:author="Haijun Chen (QA-CN-ENT)" w:date="2012-11-16T16:33:00Z"/>
                <w:rFonts w:ascii="新宋体" w:hAnsi="新宋体" w:cs="新宋体"/>
                <w:color w:val="008000"/>
                <w:kern w:val="0"/>
                <w:sz w:val="19"/>
                <w:szCs w:val="19"/>
              </w:rPr>
            </w:pPr>
            <w:ins w:id="11" w:author="Haijun Chen (QA-CN-ENT)" w:date="2012-11-16T16:32:00Z">
              <w:r>
                <w:rPr>
                  <w:rFonts w:ascii="新宋体" w:hAnsi="新宋体" w:cs="新宋体" w:hint="eastAsia"/>
                  <w:kern w:val="0"/>
                  <w:sz w:val="19"/>
                  <w:szCs w:val="19"/>
                </w:rPr>
                <w:t>T</w:t>
              </w:r>
              <w:r>
                <w:rPr>
                  <w:rFonts w:ascii="新宋体" w:hAnsi="新宋体" w:cs="新宋体"/>
                  <w:kern w:val="0"/>
                  <w:sz w:val="19"/>
                  <w:szCs w:val="19"/>
                </w:rPr>
                <w:t>h</w:t>
              </w:r>
              <w:r>
                <w:rPr>
                  <w:rFonts w:ascii="新宋体" w:hAnsi="新宋体" w:cs="新宋体" w:hint="eastAsia"/>
                  <w:kern w:val="0"/>
                  <w:sz w:val="19"/>
                  <w:szCs w:val="19"/>
                </w:rPr>
                <w:t xml:space="preserve">is return only </w:t>
              </w:r>
            </w:ins>
            <w:ins w:id="12" w:author="Haijun Chen (QA-CN-ENT)" w:date="2012-11-16T16:35:00Z">
              <w:r>
                <w:rPr>
                  <w:rFonts w:ascii="新宋体" w:hAnsi="新宋体" w:cs="新宋体" w:hint="eastAsia"/>
                  <w:kern w:val="0"/>
                  <w:sz w:val="19"/>
                  <w:szCs w:val="19"/>
                </w:rPr>
                <w:t xml:space="preserve">can be </w:t>
              </w:r>
            </w:ins>
            <w:ins w:id="13" w:author="Haijun Chen (QA-CN-ENT)" w:date="2012-11-16T16:32:00Z">
              <w:r>
                <w:rPr>
                  <w:rFonts w:ascii="新宋体" w:hAnsi="新宋体" w:cs="新宋体" w:hint="eastAsia"/>
                  <w:kern w:val="0"/>
                  <w:sz w:val="19"/>
                  <w:szCs w:val="19"/>
                </w:rPr>
                <w:t>return</w:t>
              </w:r>
            </w:ins>
            <w:ins w:id="14" w:author="Haijun Chen (QA-CN-ENT)" w:date="2012-11-16T16:35:00Z">
              <w:r>
                <w:rPr>
                  <w:rFonts w:ascii="新宋体" w:hAnsi="新宋体" w:cs="新宋体" w:hint="eastAsia"/>
                  <w:kern w:val="0"/>
                  <w:sz w:val="19"/>
                  <w:szCs w:val="19"/>
                </w:rPr>
                <w:t>ed</w:t>
              </w:r>
            </w:ins>
            <w:ins w:id="15" w:author="Haijun Chen (QA-CN-ENT)" w:date="2012-11-16T16:32:00Z">
              <w:r>
                <w:rPr>
                  <w:rFonts w:ascii="新宋体" w:hAnsi="新宋体" w:cs="新宋体" w:hint="eastAsia"/>
                  <w:kern w:val="0"/>
                  <w:sz w:val="19"/>
                  <w:szCs w:val="19"/>
                </w:rPr>
                <w:t xml:space="preserve"> when set option </w:t>
              </w:r>
              <w:r>
                <w:rPr>
                  <w:rFonts w:ascii="新宋体" w:hAnsi="新宋体" w:cs="新宋体"/>
                  <w:color w:val="008000"/>
                  <w:kern w:val="0"/>
                  <w:sz w:val="19"/>
                  <w:szCs w:val="19"/>
                </w:rPr>
                <w:t>OP_HOSTNAME_ONLY_FROM_CLIENT_HELLO</w:t>
              </w:r>
              <w:r>
                <w:rPr>
                  <w:rFonts w:ascii="新宋体" w:hAnsi="新宋体" w:cs="新宋体" w:hint="eastAsia"/>
                  <w:color w:val="008000"/>
                  <w:kern w:val="0"/>
                  <w:sz w:val="19"/>
                  <w:szCs w:val="19"/>
                </w:rPr>
                <w:t xml:space="preserve"> (</w:t>
              </w:r>
              <w:r>
                <w:rPr>
                  <w:rFonts w:ascii="新宋体" w:hAnsi="新宋体" w:cs="新宋体"/>
                  <w:color w:val="008000"/>
                  <w:kern w:val="0"/>
                  <w:sz w:val="19"/>
                  <w:szCs w:val="19"/>
                </w:rPr>
                <w:t>https_set_</w:t>
              </w:r>
              <w:proofErr w:type="gramStart"/>
              <w:r>
                <w:rPr>
                  <w:rFonts w:ascii="新宋体" w:hAnsi="新宋体" w:cs="新宋体"/>
                  <w:color w:val="008000"/>
                  <w:kern w:val="0"/>
                  <w:sz w:val="19"/>
                  <w:szCs w:val="19"/>
                </w:rPr>
                <w:t>option(</w:t>
              </w:r>
              <w:proofErr w:type="gramEnd"/>
              <w:r>
                <w:rPr>
                  <w:rFonts w:ascii="新宋体" w:hAnsi="新宋体" w:cs="新宋体"/>
                  <w:color w:val="008000"/>
                  <w:kern w:val="0"/>
                  <w:sz w:val="19"/>
                  <w:szCs w:val="19"/>
                </w:rPr>
                <w:t>OP_HOSTNAME_ONLY_FROM_CLIENT_HELLO)</w:t>
              </w:r>
              <w:r>
                <w:rPr>
                  <w:rFonts w:ascii="新宋体" w:hAnsi="新宋体" w:cs="新宋体" w:hint="eastAsia"/>
                  <w:color w:val="008000"/>
                  <w:kern w:val="0"/>
                  <w:sz w:val="19"/>
                  <w:szCs w:val="19"/>
                </w:rPr>
                <w:t>)</w:t>
              </w:r>
            </w:ins>
            <w:ins w:id="16" w:author="Haijun Chen (QA-CN-ENT)" w:date="2012-11-16T16:36:00Z">
              <w:r>
                <w:rPr>
                  <w:rFonts w:ascii="新宋体" w:hAnsi="新宋体" w:cs="新宋体" w:hint="eastAsia"/>
                  <w:color w:val="008000"/>
                  <w:kern w:val="0"/>
                  <w:sz w:val="19"/>
                  <w:szCs w:val="19"/>
                </w:rPr>
                <w:t>, and no hostname extension in client hello message.</w:t>
              </w:r>
            </w:ins>
          </w:p>
          <w:p w:rsidR="009F2319" w:rsidRPr="009F2319" w:rsidRDefault="009F2319" w:rsidP="009F2319">
            <w:pPr>
              <w:pStyle w:val="ListParagraph"/>
              <w:ind w:left="840" w:firstLineChars="0" w:firstLine="0"/>
              <w:rPr>
                <w:ins w:id="17" w:author="Haijun Chen (QA-CN-ENT)" w:date="2012-11-16T16:31:00Z"/>
                <w:rFonts w:ascii="新宋体" w:hAnsi="新宋体" w:cs="新宋体"/>
                <w:kern w:val="0"/>
                <w:sz w:val="19"/>
                <w:szCs w:val="19"/>
              </w:rPr>
            </w:pPr>
            <w:ins w:id="18" w:author="Haijun Chen (QA-CN-ENT)" w:date="2012-11-16T16:33:00Z">
              <w:r>
                <w:rPr>
                  <w:rFonts w:ascii="新宋体" w:hAnsi="新宋体" w:cs="新宋体" w:hint="eastAsia"/>
                  <w:color w:val="008000"/>
                  <w:kern w:val="0"/>
                  <w:sz w:val="19"/>
                  <w:szCs w:val="19"/>
                </w:rPr>
                <w:t>When get this return code, daemon need to send the client hello data</w:t>
              </w:r>
            </w:ins>
            <w:ins w:id="19" w:author="Haijun Chen (QA-CN-ENT)" w:date="2012-11-16T16:34:00Z">
              <w:r>
                <w:rPr>
                  <w:rFonts w:ascii="新宋体" w:hAnsi="新宋体" w:cs="新宋体" w:hint="eastAsia"/>
                  <w:color w:val="008000"/>
                  <w:kern w:val="0"/>
                  <w:sz w:val="19"/>
                  <w:szCs w:val="19"/>
                </w:rPr>
                <w:t xml:space="preserve"> (</w:t>
              </w:r>
            </w:ins>
            <w:ins w:id="20" w:author="Haijun Chen (QA-CN-ENT)" w:date="2012-11-16T16:35:00Z">
              <w:r>
                <w:rPr>
                  <w:rFonts w:ascii="新宋体" w:hAnsi="新宋体" w:cs="新宋体" w:hint="eastAsia"/>
                  <w:color w:val="008000"/>
                  <w:kern w:val="0"/>
                  <w:sz w:val="19"/>
                  <w:szCs w:val="19"/>
                </w:rPr>
                <w:t xml:space="preserve">call </w:t>
              </w:r>
              <w:r w:rsidRPr="009F2319">
                <w:rPr>
                  <w:rFonts w:ascii="新宋体" w:hAnsi="新宋体" w:cs="新宋体"/>
                  <w:color w:val="008000"/>
                  <w:kern w:val="0"/>
                  <w:sz w:val="19"/>
                  <w:szCs w:val="19"/>
                </w:rPr>
                <w:t>https_get_client_untunneled_data</w:t>
              </w:r>
              <w:r>
                <w:rPr>
                  <w:rFonts w:ascii="新宋体" w:hAnsi="新宋体" w:cs="新宋体" w:hint="eastAsia"/>
                  <w:color w:val="008000"/>
                  <w:kern w:val="0"/>
                  <w:sz w:val="19"/>
                  <w:szCs w:val="19"/>
                </w:rPr>
                <w:t xml:space="preserve"> to get the data</w:t>
              </w:r>
            </w:ins>
            <w:ins w:id="21" w:author="Haijun Chen (QA-CN-ENT)" w:date="2012-11-16T16:34:00Z">
              <w:r>
                <w:rPr>
                  <w:rFonts w:ascii="新宋体" w:hAnsi="新宋体" w:cs="新宋体" w:hint="eastAsia"/>
                  <w:color w:val="008000"/>
                  <w:kern w:val="0"/>
                  <w:sz w:val="19"/>
                  <w:szCs w:val="19"/>
                </w:rPr>
                <w:t>)</w:t>
              </w:r>
            </w:ins>
            <w:ins w:id="22" w:author="Haijun Chen (QA-CN-ENT)" w:date="2012-11-16T16:33:00Z">
              <w:r>
                <w:rPr>
                  <w:rFonts w:ascii="新宋体" w:hAnsi="新宋体" w:cs="新宋体" w:hint="eastAsia"/>
                  <w:color w:val="008000"/>
                  <w:kern w:val="0"/>
                  <w:sz w:val="19"/>
                  <w:szCs w:val="19"/>
                </w:rPr>
                <w:t xml:space="preserve"> to server</w:t>
              </w:r>
            </w:ins>
            <w:ins w:id="23" w:author="Haijun Chen (QA-CN-ENT)" w:date="2012-11-16T16:35:00Z">
              <w:r>
                <w:rPr>
                  <w:rFonts w:ascii="新宋体" w:hAnsi="新宋体" w:cs="新宋体" w:hint="eastAsia"/>
                  <w:color w:val="008000"/>
                  <w:kern w:val="0"/>
                  <w:sz w:val="19"/>
                  <w:szCs w:val="19"/>
                </w:rPr>
                <w:t>, and then tunnel all below data.</w:t>
              </w:r>
            </w:ins>
          </w:p>
          <w:p w:rsidR="009F2319" w:rsidRPr="005732CE" w:rsidRDefault="009F2319" w:rsidP="001162FB">
            <w:pPr>
              <w:pStyle w:val="ListParagraph"/>
              <w:ind w:left="840" w:firstLineChars="0" w:firstLine="0"/>
              <w:rPr>
                <w:rFonts w:cstheme="minorHAnsi"/>
                <w:sz w:val="22"/>
              </w:rPr>
            </w:pPr>
          </w:p>
          <w:p w:rsidR="005F7875" w:rsidRPr="005F7875" w:rsidRDefault="005F7875" w:rsidP="00EC5C1B">
            <w:pPr>
              <w:pStyle w:val="ListParagraph"/>
              <w:numPr>
                <w:ilvl w:val="0"/>
                <w:numId w:val="15"/>
              </w:numPr>
              <w:ind w:firstLineChars="0"/>
              <w:rPr>
                <w:rFonts w:cstheme="minorHAnsi"/>
                <w:sz w:val="22"/>
              </w:rPr>
            </w:pPr>
            <w:r>
              <w:rPr>
                <w:rFonts w:cstheme="minorHAnsi" w:hint="eastAsia"/>
                <w:sz w:val="22"/>
              </w:rPr>
              <w:t>Then receive and send request and response</w:t>
            </w:r>
            <w:r w:rsidR="004B562E">
              <w:rPr>
                <w:rFonts w:cstheme="minorHAnsi" w:hint="eastAsia"/>
                <w:sz w:val="22"/>
              </w:rPr>
              <w:t xml:space="preserve"> between client browser and web server</w:t>
            </w:r>
            <w:r>
              <w:rPr>
                <w:rFonts w:cstheme="minorHAnsi" w:hint="eastAsia"/>
                <w:sz w:val="22"/>
              </w:rPr>
              <w:t>:</w:t>
            </w:r>
          </w:p>
          <w:p w:rsidR="00EC5C1B" w:rsidRPr="009C1991" w:rsidRDefault="00EC5C1B" w:rsidP="005F7875">
            <w:pPr>
              <w:pStyle w:val="ListParagraph"/>
              <w:numPr>
                <w:ilvl w:val="0"/>
                <w:numId w:val="21"/>
              </w:numPr>
              <w:ind w:firstLineChars="0"/>
              <w:rPr>
                <w:rFonts w:cstheme="minorHAnsi"/>
                <w:sz w:val="22"/>
              </w:rPr>
            </w:pPr>
            <w:r>
              <w:rPr>
                <w:rFonts w:cstheme="minorHAnsi"/>
                <w:color w:val="FF0000"/>
                <w:sz w:val="22"/>
              </w:rPr>
              <w:t>https_client_recv</w:t>
            </w:r>
            <w:r w:rsidR="00730A44">
              <w:rPr>
                <w:rFonts w:cstheme="minorHAnsi"/>
                <w:sz w:val="22"/>
              </w:rPr>
              <w:t xml:space="preserve">(ctx, buf, </w:t>
            </w:r>
            <w:proofErr w:type="spellStart"/>
            <w:r w:rsidR="00730A44">
              <w:rPr>
                <w:rFonts w:cstheme="minorHAnsi"/>
                <w:sz w:val="22"/>
              </w:rPr>
              <w:t>len</w:t>
            </w:r>
            <w:proofErr w:type="spellEnd"/>
            <w:r>
              <w:rPr>
                <w:rFonts w:cstheme="minorHAnsi"/>
                <w:sz w:val="22"/>
              </w:rPr>
              <w:t>)</w:t>
            </w:r>
          </w:p>
          <w:p w:rsidR="00EC5C1B" w:rsidRPr="009C1991" w:rsidRDefault="00EC5C1B" w:rsidP="005F7875">
            <w:pPr>
              <w:pStyle w:val="ListParagraph"/>
              <w:numPr>
                <w:ilvl w:val="0"/>
                <w:numId w:val="21"/>
              </w:numPr>
              <w:ind w:firstLineChars="0"/>
              <w:rPr>
                <w:rFonts w:cstheme="minorHAnsi"/>
                <w:sz w:val="22"/>
              </w:rPr>
            </w:pPr>
            <w:r>
              <w:rPr>
                <w:rFonts w:cstheme="minorHAnsi"/>
                <w:color w:val="FF0000"/>
                <w:sz w:val="22"/>
              </w:rPr>
              <w:t>https_server_send</w:t>
            </w:r>
            <w:r w:rsidR="00730A44">
              <w:rPr>
                <w:rFonts w:cstheme="minorHAnsi"/>
                <w:sz w:val="22"/>
              </w:rPr>
              <w:t xml:space="preserve">(ctx, buf, </w:t>
            </w:r>
            <w:proofErr w:type="spellStart"/>
            <w:r w:rsidR="00730A44">
              <w:rPr>
                <w:rFonts w:cstheme="minorHAnsi"/>
                <w:sz w:val="22"/>
              </w:rPr>
              <w:t>len</w:t>
            </w:r>
            <w:proofErr w:type="spellEnd"/>
            <w:r w:rsidRPr="009C1991">
              <w:rPr>
                <w:rFonts w:cstheme="minorHAnsi"/>
                <w:sz w:val="22"/>
              </w:rPr>
              <w:t>)</w:t>
            </w:r>
          </w:p>
          <w:p w:rsidR="00EC5C1B" w:rsidRPr="009C1991" w:rsidRDefault="00EC5C1B" w:rsidP="005F7875">
            <w:pPr>
              <w:pStyle w:val="ListParagraph"/>
              <w:numPr>
                <w:ilvl w:val="0"/>
                <w:numId w:val="21"/>
              </w:numPr>
              <w:ind w:firstLineChars="0"/>
              <w:rPr>
                <w:rFonts w:cstheme="minorHAnsi"/>
                <w:sz w:val="22"/>
              </w:rPr>
            </w:pPr>
            <w:r>
              <w:rPr>
                <w:rFonts w:cstheme="minorHAnsi"/>
                <w:color w:val="FF0000"/>
                <w:sz w:val="22"/>
              </w:rPr>
              <w:t>https_server_recv</w:t>
            </w:r>
            <w:r w:rsidRPr="005732CE">
              <w:rPr>
                <w:rFonts w:cstheme="minorHAnsi" w:hint="eastAsia"/>
                <w:sz w:val="22"/>
              </w:rPr>
              <w:t>(</w:t>
            </w:r>
            <w:r w:rsidR="005A388A">
              <w:rPr>
                <w:rFonts w:cstheme="minorHAnsi"/>
                <w:sz w:val="22"/>
              </w:rPr>
              <w:t xml:space="preserve">ctx, buf, </w:t>
            </w:r>
            <w:proofErr w:type="spellStart"/>
            <w:r w:rsidR="005A388A">
              <w:rPr>
                <w:rFonts w:cstheme="minorHAnsi"/>
                <w:sz w:val="22"/>
              </w:rPr>
              <w:t>len</w:t>
            </w:r>
            <w:proofErr w:type="spellEnd"/>
            <w:r w:rsidRPr="009C1991">
              <w:rPr>
                <w:rFonts w:cstheme="minorHAnsi"/>
                <w:sz w:val="22"/>
              </w:rPr>
              <w:t>)</w:t>
            </w:r>
          </w:p>
          <w:p w:rsidR="00EC5C1B" w:rsidRPr="009C1991" w:rsidRDefault="00EC5C1B" w:rsidP="005F7875">
            <w:pPr>
              <w:pStyle w:val="ListParagraph"/>
              <w:numPr>
                <w:ilvl w:val="1"/>
                <w:numId w:val="15"/>
              </w:numPr>
              <w:ind w:leftChars="400" w:left="1260" w:firstLineChars="0"/>
              <w:rPr>
                <w:rFonts w:cstheme="minorHAnsi"/>
                <w:sz w:val="22"/>
              </w:rPr>
            </w:pPr>
            <w:r w:rsidRPr="009C1991">
              <w:rPr>
                <w:rFonts w:cstheme="minorHAnsi"/>
                <w:sz w:val="22"/>
              </w:rPr>
              <w:t>Success</w:t>
            </w:r>
          </w:p>
          <w:p w:rsidR="00EC5C1B" w:rsidRDefault="00EC5C1B" w:rsidP="005F7875">
            <w:pPr>
              <w:pStyle w:val="ListParagraph"/>
              <w:numPr>
                <w:ilvl w:val="1"/>
                <w:numId w:val="15"/>
              </w:numPr>
              <w:ind w:leftChars="400" w:left="1260" w:firstLineChars="0"/>
              <w:rPr>
                <w:rFonts w:cstheme="minorHAnsi"/>
                <w:sz w:val="22"/>
              </w:rPr>
            </w:pPr>
            <w:r w:rsidRPr="009C1991">
              <w:rPr>
                <w:rFonts w:cstheme="minorHAnsi"/>
                <w:sz w:val="22"/>
              </w:rPr>
              <w:t>IIS Client certificate requirement</w:t>
            </w:r>
            <w:r>
              <w:rPr>
                <w:rFonts w:cstheme="minorHAnsi" w:hint="eastAsia"/>
                <w:sz w:val="22"/>
              </w:rPr>
              <w:t xml:space="preserve">, this only can </w:t>
            </w:r>
            <w:r>
              <w:rPr>
                <w:rFonts w:cstheme="minorHAnsi"/>
                <w:sz w:val="22"/>
              </w:rPr>
              <w:t>happen</w:t>
            </w:r>
            <w:r>
              <w:rPr>
                <w:rFonts w:cstheme="minorHAnsi" w:hint="eastAsia"/>
                <w:sz w:val="22"/>
              </w:rPr>
              <w:t xml:space="preserve"> on the first </w:t>
            </w:r>
            <w:r>
              <w:rPr>
                <w:rFonts w:cstheme="minorHAnsi"/>
                <w:sz w:val="22"/>
              </w:rPr>
              <w:t>response</w:t>
            </w:r>
            <w:r>
              <w:rPr>
                <w:rFonts w:cstheme="minorHAnsi" w:hint="eastAsia"/>
                <w:sz w:val="22"/>
              </w:rPr>
              <w:t>.</w:t>
            </w:r>
          </w:p>
          <w:p w:rsidR="00EC5C1B" w:rsidRPr="005732CE" w:rsidRDefault="00EC5C1B" w:rsidP="005F7875">
            <w:pPr>
              <w:pStyle w:val="ListParagraph"/>
              <w:ind w:leftChars="600" w:left="1260" w:firstLineChars="0" w:firstLine="0"/>
              <w:rPr>
                <w:rFonts w:cstheme="minorHAnsi"/>
                <w:sz w:val="22"/>
              </w:rPr>
            </w:pPr>
            <w:r w:rsidRPr="005732CE">
              <w:rPr>
                <w:rFonts w:cstheme="minorHAnsi"/>
                <w:sz w:val="22"/>
              </w:rPr>
              <w:t xml:space="preserve">Send 302 to client to notify user the server require client certificate </w:t>
            </w:r>
            <w:r w:rsidRPr="005732CE">
              <w:rPr>
                <w:rFonts w:cstheme="minorHAnsi"/>
                <w:sz w:val="22"/>
              </w:rPr>
              <w:lastRenderedPageBreak/>
              <w:t>and let browser re-connect the web server (tunnel)</w:t>
            </w:r>
          </w:p>
          <w:p w:rsidR="00EC5C1B" w:rsidRPr="009C1991" w:rsidRDefault="00EC5C1B" w:rsidP="005F7875">
            <w:pPr>
              <w:pStyle w:val="ListParagraph"/>
              <w:numPr>
                <w:ilvl w:val="1"/>
                <w:numId w:val="15"/>
              </w:numPr>
              <w:ind w:leftChars="400" w:left="1260" w:firstLineChars="0"/>
              <w:rPr>
                <w:rFonts w:cstheme="minorHAnsi"/>
                <w:sz w:val="22"/>
              </w:rPr>
            </w:pPr>
            <w:r w:rsidRPr="009C1991">
              <w:rPr>
                <w:rFonts w:cstheme="minorHAnsi"/>
                <w:sz w:val="22"/>
              </w:rPr>
              <w:t>Other failure</w:t>
            </w:r>
          </w:p>
          <w:p w:rsidR="00EC5C1B" w:rsidRPr="009C1991" w:rsidRDefault="00EC5C1B" w:rsidP="005F7875">
            <w:pPr>
              <w:pStyle w:val="ListParagraph"/>
              <w:numPr>
                <w:ilvl w:val="0"/>
                <w:numId w:val="21"/>
              </w:numPr>
              <w:ind w:firstLineChars="0"/>
              <w:rPr>
                <w:rFonts w:cstheme="minorHAnsi"/>
                <w:sz w:val="22"/>
              </w:rPr>
            </w:pPr>
            <w:r>
              <w:rPr>
                <w:rFonts w:cstheme="minorHAnsi"/>
                <w:color w:val="FF0000"/>
                <w:sz w:val="22"/>
              </w:rPr>
              <w:t>https_client_send</w:t>
            </w:r>
            <w:r w:rsidR="00DE5C72">
              <w:rPr>
                <w:rFonts w:cstheme="minorHAnsi"/>
                <w:sz w:val="22"/>
              </w:rPr>
              <w:t xml:space="preserve">(ctx, buf, </w:t>
            </w:r>
            <w:proofErr w:type="spellStart"/>
            <w:r w:rsidR="00DE5C72">
              <w:rPr>
                <w:rFonts w:cstheme="minorHAnsi"/>
                <w:sz w:val="22"/>
              </w:rPr>
              <w:t>len</w:t>
            </w:r>
            <w:proofErr w:type="spellEnd"/>
            <w:r w:rsidRPr="009C1991">
              <w:rPr>
                <w:rFonts w:cstheme="minorHAnsi"/>
                <w:sz w:val="22"/>
              </w:rPr>
              <w:t xml:space="preserve">) </w:t>
            </w:r>
          </w:p>
          <w:p w:rsidR="00EC5C1B" w:rsidRPr="009C1991" w:rsidRDefault="00EC5C1B" w:rsidP="00EC5C1B">
            <w:pPr>
              <w:pStyle w:val="ListParagraph"/>
              <w:numPr>
                <w:ilvl w:val="0"/>
                <w:numId w:val="15"/>
              </w:numPr>
              <w:ind w:firstLineChars="0"/>
              <w:rPr>
                <w:rFonts w:cstheme="minorHAnsi"/>
                <w:sz w:val="22"/>
              </w:rPr>
            </w:pPr>
            <w:r w:rsidRPr="009C1991">
              <w:rPr>
                <w:rFonts w:cstheme="minorHAnsi"/>
                <w:color w:val="FF0000"/>
                <w:sz w:val="22"/>
              </w:rPr>
              <w:t>https_</w:t>
            </w:r>
            <w:r w:rsidR="006A4439">
              <w:rPr>
                <w:rFonts w:cstheme="minorHAnsi" w:hint="eastAsia"/>
                <w:color w:val="FF0000"/>
                <w:sz w:val="22"/>
              </w:rPr>
              <w:t>delete</w:t>
            </w:r>
            <w:r w:rsidR="004F380A">
              <w:rPr>
                <w:rFonts w:cstheme="minorHAnsi" w:hint="eastAsia"/>
                <w:color w:val="FF0000"/>
                <w:sz w:val="22"/>
              </w:rPr>
              <w:t>_ctx</w:t>
            </w:r>
            <w:r w:rsidRPr="009C1991">
              <w:rPr>
                <w:rFonts w:cstheme="minorHAnsi"/>
                <w:sz w:val="22"/>
              </w:rPr>
              <w:t>(ctx):</w:t>
            </w:r>
          </w:p>
          <w:p w:rsidR="00EC5C1B" w:rsidRPr="00164F9F" w:rsidRDefault="00EC5C1B" w:rsidP="00164F9F">
            <w:pPr>
              <w:rPr>
                <w:rFonts w:cstheme="minorHAnsi"/>
                <w:sz w:val="22"/>
              </w:rPr>
            </w:pPr>
          </w:p>
        </w:tc>
      </w:tr>
      <w:tr w:rsidR="00EC5C1B" w:rsidRPr="009C1991" w:rsidTr="001162FB">
        <w:tc>
          <w:tcPr>
            <w:tcW w:w="1526" w:type="dxa"/>
            <w:shd w:val="clear" w:color="auto" w:fill="auto"/>
          </w:tcPr>
          <w:p w:rsidR="00EC5C1B" w:rsidRPr="009C1991" w:rsidRDefault="00EC5C1B" w:rsidP="001162FB">
            <w:pPr>
              <w:rPr>
                <w:rFonts w:cstheme="minorHAnsi"/>
                <w:sz w:val="22"/>
              </w:rPr>
            </w:pPr>
          </w:p>
        </w:tc>
        <w:tc>
          <w:tcPr>
            <w:tcW w:w="7513" w:type="dxa"/>
            <w:shd w:val="clear" w:color="auto" w:fill="auto"/>
          </w:tcPr>
          <w:p w:rsidR="00EC5C1B" w:rsidRPr="007D375E" w:rsidRDefault="00EC5C1B" w:rsidP="00F612F5">
            <w:pPr>
              <w:pStyle w:val="ListParagraph"/>
              <w:ind w:left="360" w:firstLineChars="0" w:firstLine="0"/>
              <w:rPr>
                <w:rFonts w:cstheme="minorHAnsi"/>
                <w:strike/>
                <w:sz w:val="22"/>
              </w:rPr>
            </w:pPr>
          </w:p>
        </w:tc>
      </w:tr>
    </w:tbl>
    <w:p w:rsidR="00EC5C1B" w:rsidRDefault="00EC5C1B" w:rsidP="00EC5C1B"/>
    <w:p w:rsidR="00DE7DFD" w:rsidRPr="00373CC5" w:rsidRDefault="00DE7DFD" w:rsidP="003E7415">
      <w:pPr>
        <w:pStyle w:val="ListParagraph"/>
        <w:numPr>
          <w:ilvl w:val="0"/>
          <w:numId w:val="22"/>
        </w:numPr>
        <w:ind w:firstLineChars="0"/>
        <w:rPr>
          <w:color w:val="1F497D"/>
          <w:sz w:val="22"/>
        </w:rPr>
      </w:pPr>
      <w:bookmarkStart w:id="24" w:name="OLE_LINK15"/>
      <w:bookmarkStart w:id="25" w:name="OLE_LINK16"/>
      <w:r>
        <w:rPr>
          <w:rFonts w:hint="eastAsia"/>
        </w:rPr>
        <w:t>[Comments from Wayne]</w:t>
      </w:r>
      <w:r w:rsidRPr="00373CC5">
        <w:rPr>
          <w:color w:val="1F497D"/>
          <w:sz w:val="22"/>
        </w:rPr>
        <w:t xml:space="preserve"> Regarding the disconnect/reconnect for the case of server IPs without any entry in the re-signed certificate cache, I still think this can be handled without disconnect, but it is trickier than just using </w:t>
      </w:r>
      <w:proofErr w:type="spellStart"/>
      <w:r w:rsidRPr="00373CC5">
        <w:rPr>
          <w:color w:val="1F497D"/>
          <w:sz w:val="22"/>
        </w:rPr>
        <w:t>SSL_</w:t>
      </w:r>
      <w:proofErr w:type="gramStart"/>
      <w:r w:rsidRPr="00373CC5">
        <w:rPr>
          <w:color w:val="1F497D"/>
          <w:sz w:val="22"/>
        </w:rPr>
        <w:t>accept</w:t>
      </w:r>
      <w:proofErr w:type="spellEnd"/>
      <w:r w:rsidRPr="00373CC5">
        <w:rPr>
          <w:color w:val="1F497D"/>
          <w:sz w:val="22"/>
        </w:rPr>
        <w:t>(</w:t>
      </w:r>
      <w:proofErr w:type="gramEnd"/>
      <w:r w:rsidRPr="00373CC5">
        <w:rPr>
          <w:color w:val="1F497D"/>
          <w:sz w:val="22"/>
        </w:rPr>
        <w:t xml:space="preserve">) and SSL_connect() directly.  In the attached </w:t>
      </w:r>
      <w:proofErr w:type="spellStart"/>
      <w:proofErr w:type="gramStart"/>
      <w:r w:rsidRPr="00373CC5">
        <w:rPr>
          <w:color w:val="1F497D"/>
          <w:sz w:val="22"/>
        </w:rPr>
        <w:t>powerpoint</w:t>
      </w:r>
      <w:proofErr w:type="spellEnd"/>
      <w:proofErr w:type="gramEnd"/>
      <w:r w:rsidRPr="00373CC5">
        <w:rPr>
          <w:color w:val="1F497D"/>
          <w:sz w:val="22"/>
        </w:rPr>
        <w:t xml:space="preserve"> I illustrate the method I was talking about in my initial email.  The only tricky part is setting up the initial state for MITM_CLT (the one which talks to the server) – since we already passed through the real </w:t>
      </w:r>
      <w:proofErr w:type="spellStart"/>
      <w:r w:rsidRPr="00373CC5">
        <w:rPr>
          <w:color w:val="1F497D"/>
          <w:sz w:val="22"/>
        </w:rPr>
        <w:t>ClientHello</w:t>
      </w:r>
      <w:proofErr w:type="spellEnd"/>
      <w:r w:rsidRPr="00373CC5">
        <w:rPr>
          <w:color w:val="1F497D"/>
          <w:sz w:val="22"/>
        </w:rPr>
        <w:t>, we need to modify the internal state of MITM_CLT to match what it would have been if we had chosen the same version, random data, timestamp, compression and cipher options and already sent that data upstream.   But I think this is not too big of a programming challenge.</w:t>
      </w:r>
    </w:p>
    <w:bookmarkEnd w:id="24"/>
    <w:bookmarkEnd w:id="25"/>
    <w:p w:rsidR="00282849" w:rsidRDefault="00282849" w:rsidP="00DE7DFD">
      <w:pPr>
        <w:rPr>
          <w:color w:val="1F497D"/>
          <w:sz w:val="22"/>
        </w:rPr>
      </w:pPr>
    </w:p>
    <w:p w:rsidR="00373CC5" w:rsidRDefault="00282849" w:rsidP="00EC5C1B">
      <w:pPr>
        <w:rPr>
          <w:i/>
        </w:rPr>
      </w:pPr>
      <w:bookmarkStart w:id="26" w:name="OLE_LINK17"/>
      <w:bookmarkStart w:id="27" w:name="OLE_LINK18"/>
      <w:r w:rsidRPr="00282849">
        <w:rPr>
          <w:rFonts w:hint="eastAsia"/>
          <w:i/>
        </w:rPr>
        <w:t xml:space="preserve">[Haijun Chen] </w:t>
      </w:r>
      <w:r w:rsidR="00DD5C8A" w:rsidRPr="00282849">
        <w:rPr>
          <w:rFonts w:hint="eastAsia"/>
          <w:i/>
        </w:rPr>
        <w:t xml:space="preserve">We will evaluation this solution </w:t>
      </w:r>
      <w:proofErr w:type="spellStart"/>
      <w:r w:rsidR="00DD5C8A" w:rsidRPr="00282849">
        <w:rPr>
          <w:rFonts w:hint="eastAsia"/>
          <w:i/>
        </w:rPr>
        <w:t>detai</w:t>
      </w:r>
      <w:proofErr w:type="spellEnd"/>
      <w:r w:rsidR="00DD5C8A">
        <w:rPr>
          <w:rFonts w:hint="eastAsia"/>
          <w:i/>
        </w:rPr>
        <w:t xml:space="preserve"> </w:t>
      </w:r>
      <w:r w:rsidR="00DD5C8A">
        <w:rPr>
          <w:i/>
        </w:rPr>
        <w:t>later</w:t>
      </w:r>
      <w:r w:rsidR="00DD5C8A">
        <w:rPr>
          <w:rFonts w:hint="eastAsia"/>
          <w:i/>
        </w:rPr>
        <w:t xml:space="preserve">, but firstly we suggest </w:t>
      </w:r>
      <w:r w:rsidRPr="00282849">
        <w:rPr>
          <w:rFonts w:hint="eastAsia"/>
          <w:i/>
        </w:rPr>
        <w:t xml:space="preserve">we </w:t>
      </w:r>
      <w:r w:rsidR="00DD5C8A">
        <w:rPr>
          <w:rFonts w:hint="eastAsia"/>
          <w:i/>
        </w:rPr>
        <w:t>can</w:t>
      </w:r>
      <w:r w:rsidRPr="00282849">
        <w:rPr>
          <w:rFonts w:hint="eastAsia"/>
          <w:i/>
        </w:rPr>
        <w:t xml:space="preserve"> delivery one quick solution </w:t>
      </w:r>
      <w:r>
        <w:rPr>
          <w:rFonts w:hint="eastAsia"/>
          <w:i/>
        </w:rPr>
        <w:t>based on SSL_connect directly</w:t>
      </w:r>
      <w:r w:rsidRPr="00282849">
        <w:rPr>
          <w:rFonts w:hint="eastAsia"/>
          <w:i/>
        </w:rPr>
        <w:t>, and keep one interface for</w:t>
      </w:r>
      <w:r w:rsidR="00DD5C8A">
        <w:rPr>
          <w:rFonts w:hint="eastAsia"/>
          <w:i/>
        </w:rPr>
        <w:t xml:space="preserve"> switch to this solution after we can make sure this </w:t>
      </w:r>
      <w:r w:rsidR="00DD5C8A">
        <w:rPr>
          <w:i/>
        </w:rPr>
        <w:t>solution</w:t>
      </w:r>
      <w:r w:rsidR="00DD5C8A">
        <w:rPr>
          <w:rFonts w:hint="eastAsia"/>
          <w:i/>
        </w:rPr>
        <w:t xml:space="preserve"> can work and no any side impact.</w:t>
      </w:r>
      <w:r w:rsidR="00DD5C8A" w:rsidRPr="00282849" w:rsidDel="00DD5C8A">
        <w:rPr>
          <w:rFonts w:hint="eastAsia"/>
          <w:i/>
        </w:rPr>
        <w:t xml:space="preserve"> </w:t>
      </w:r>
      <w:bookmarkEnd w:id="26"/>
      <w:bookmarkEnd w:id="27"/>
    </w:p>
    <w:p w:rsidR="00373CC5" w:rsidRDefault="00373CC5" w:rsidP="0044620B">
      <w:pPr>
        <w:pStyle w:val="ListParagraph"/>
        <w:numPr>
          <w:ilvl w:val="0"/>
          <w:numId w:val="22"/>
        </w:numPr>
        <w:ind w:firstLineChars="0"/>
        <w:rPr>
          <w:color w:val="1F497D"/>
          <w:sz w:val="22"/>
        </w:rPr>
      </w:pPr>
      <w:r w:rsidRPr="0044620B">
        <w:rPr>
          <w:rFonts w:hint="eastAsia"/>
          <w:color w:val="1F497D"/>
          <w:sz w:val="22"/>
        </w:rPr>
        <w:t>[Comments from Wayne]</w:t>
      </w:r>
      <w:r w:rsidRPr="00373CC5">
        <w:rPr>
          <w:color w:val="1F497D"/>
          <w:sz w:val="22"/>
        </w:rPr>
        <w:t xml:space="preserve"> </w:t>
      </w:r>
      <w:r>
        <w:rPr>
          <w:color w:val="1F497D"/>
          <w:sz w:val="22"/>
        </w:rPr>
        <w:t xml:space="preserve">Regarding renegotiation, I wasn’t really suggesting that we pass through renegotiation requests from real server down to client and keep session going.  Right now, we detect that IIS wants a client certificate but didn’t get it by examining decrypted application level traffic to find response code 403.7.  But under the covers what IIS does is set up initial SSL session without client certificate request, </w:t>
      </w:r>
      <w:proofErr w:type="gramStart"/>
      <w:r>
        <w:rPr>
          <w:color w:val="1F497D"/>
          <w:sz w:val="22"/>
        </w:rPr>
        <w:t>then</w:t>
      </w:r>
      <w:proofErr w:type="gramEnd"/>
      <w:r>
        <w:rPr>
          <w:color w:val="1F497D"/>
          <w:sz w:val="22"/>
        </w:rPr>
        <w:t xml:space="preserve"> later it sends renegotiation and asks for client certificate at that time.  I was thinking we could detect this condition at the SSL level instead of at the application level – if we see renegotiation with client certificate request in a MITM session, then consider that the same error and handle the same way as current 403.7 (send the client 302 and close the session).</w:t>
      </w:r>
    </w:p>
    <w:p w:rsidR="00373CC5" w:rsidRDefault="00373CC5" w:rsidP="0044620B">
      <w:pPr>
        <w:pStyle w:val="ListParagraph"/>
        <w:ind w:left="360" w:firstLineChars="0" w:firstLine="0"/>
        <w:rPr>
          <w:color w:val="1F497D"/>
          <w:sz w:val="22"/>
        </w:rPr>
      </w:pPr>
    </w:p>
    <w:p w:rsidR="0044620B" w:rsidRDefault="00373CC5" w:rsidP="0044620B">
      <w:pPr>
        <w:pStyle w:val="ListParagraph"/>
        <w:ind w:left="360" w:firstLineChars="0" w:firstLine="0"/>
        <w:rPr>
          <w:i/>
        </w:rPr>
      </w:pPr>
      <w:r w:rsidRPr="00282849">
        <w:rPr>
          <w:rFonts w:hint="eastAsia"/>
          <w:i/>
        </w:rPr>
        <w:t xml:space="preserve">[Haijun Chen] We will </w:t>
      </w:r>
      <w:r w:rsidR="0044620B">
        <w:rPr>
          <w:i/>
        </w:rPr>
        <w:t>detail</w:t>
      </w:r>
      <w:r w:rsidR="0044620B">
        <w:rPr>
          <w:rFonts w:hint="eastAsia"/>
          <w:i/>
        </w:rPr>
        <w:t xml:space="preserve"> evaluation this solution </w:t>
      </w:r>
      <w:r>
        <w:rPr>
          <w:i/>
        </w:rPr>
        <w:t>later</w:t>
      </w:r>
      <w:r>
        <w:rPr>
          <w:rFonts w:hint="eastAsia"/>
          <w:i/>
        </w:rPr>
        <w:t>,</w:t>
      </w:r>
      <w:r w:rsidR="0044620B">
        <w:rPr>
          <w:rFonts w:hint="eastAsia"/>
          <w:i/>
        </w:rPr>
        <w:t xml:space="preserve"> and its feasibility and side impact and </w:t>
      </w:r>
      <w:r w:rsidR="00FB1889">
        <w:rPr>
          <w:rFonts w:hint="eastAsia"/>
          <w:i/>
        </w:rPr>
        <w:t>the compatibility between web server and different browsers.</w:t>
      </w:r>
      <w:r w:rsidR="0044620B">
        <w:rPr>
          <w:rFonts w:hint="eastAsia"/>
          <w:i/>
        </w:rPr>
        <w:t xml:space="preserve"> </w:t>
      </w:r>
    </w:p>
    <w:p w:rsidR="00373CC5" w:rsidRPr="00373CC5" w:rsidRDefault="00373CC5" w:rsidP="00EC5C1B">
      <w:pPr>
        <w:rPr>
          <w:i/>
        </w:rPr>
      </w:pPr>
    </w:p>
    <w:p w:rsidR="00D202E0" w:rsidRDefault="00CC02A4" w:rsidP="00D202E0">
      <w:pPr>
        <w:pStyle w:val="Heading1"/>
        <w:numPr>
          <w:ilvl w:val="0"/>
          <w:numId w:val="5"/>
        </w:numPr>
      </w:pPr>
      <w:r>
        <w:rPr>
          <w:rFonts w:hint="eastAsia"/>
        </w:rPr>
        <w:lastRenderedPageBreak/>
        <w:t>Certificate</w:t>
      </w:r>
      <w:r w:rsidR="00D202E0">
        <w:rPr>
          <w:rFonts w:hint="eastAsia"/>
        </w:rPr>
        <w:t xml:space="preserve"> </w:t>
      </w:r>
      <w:r>
        <w:rPr>
          <w:rFonts w:hint="eastAsia"/>
        </w:rPr>
        <w:t>folder structures</w:t>
      </w:r>
    </w:p>
    <w:p w:rsidR="00A8563D" w:rsidRDefault="00A8563D" w:rsidP="00685847">
      <w:pPr>
        <w:rPr>
          <w:sz w:val="24"/>
        </w:rPr>
      </w:pPr>
      <w:r>
        <w:rPr>
          <w:rFonts w:hint="eastAsia"/>
          <w:noProof/>
          <w:sz w:val="24"/>
        </w:rPr>
        <w:drawing>
          <wp:inline distT="0" distB="0" distL="0" distR="0" wp14:anchorId="65A30E04" wp14:editId="3B5DA923">
            <wp:extent cx="5274310" cy="3076575"/>
            <wp:effectExtent l="0" t="57150" r="0" b="857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D07400" w:rsidRPr="00B827AE" w:rsidRDefault="00D07400" w:rsidP="00BF0168">
      <w:pPr>
        <w:pStyle w:val="ListParagraph"/>
        <w:numPr>
          <w:ilvl w:val="0"/>
          <w:numId w:val="13"/>
        </w:numPr>
        <w:ind w:firstLineChars="0"/>
        <w:rPr>
          <w:b/>
          <w:sz w:val="24"/>
        </w:rPr>
      </w:pPr>
      <w:proofErr w:type="spellStart"/>
      <w:r w:rsidRPr="00B827AE">
        <w:rPr>
          <w:rFonts w:hint="eastAsia"/>
          <w:b/>
          <w:sz w:val="24"/>
        </w:rPr>
        <w:t>https_ca</w:t>
      </w:r>
      <w:proofErr w:type="spellEnd"/>
    </w:p>
    <w:p w:rsidR="00BF0168" w:rsidRDefault="00BF0168" w:rsidP="00BF0168">
      <w:pPr>
        <w:pStyle w:val="ListParagraph"/>
        <w:ind w:left="360" w:firstLineChars="0" w:firstLine="0"/>
        <w:rPr>
          <w:sz w:val="24"/>
        </w:rPr>
      </w:pPr>
      <w:r>
        <w:rPr>
          <w:rFonts w:hint="eastAsia"/>
          <w:sz w:val="24"/>
        </w:rPr>
        <w:t>All companies</w:t>
      </w:r>
      <w:r>
        <w:rPr>
          <w:sz w:val="24"/>
        </w:rPr>
        <w:t>’</w:t>
      </w:r>
      <w:r>
        <w:rPr>
          <w:rFonts w:hint="eastAsia"/>
          <w:sz w:val="24"/>
        </w:rPr>
        <w:t xml:space="preserve"> CA will be put here.</w:t>
      </w:r>
    </w:p>
    <w:p w:rsidR="00AD3E64" w:rsidRDefault="00BF0168" w:rsidP="00BF0168">
      <w:pPr>
        <w:pStyle w:val="ListParagraph"/>
        <w:ind w:left="360" w:firstLineChars="0" w:firstLine="0"/>
        <w:rPr>
          <w:ins w:id="28" w:author="Sunny Zhou (RD-CN-ENT)" w:date="2012-08-30T10:26:00Z"/>
          <w:sz w:val="24"/>
        </w:rPr>
      </w:pPr>
      <w:r>
        <w:rPr>
          <w:rFonts w:hint="eastAsia"/>
          <w:sz w:val="24"/>
        </w:rPr>
        <w:t>The default key: default.cer/default_key.cer</w:t>
      </w:r>
      <w:ins w:id="29" w:author="Sunny Zhou (RD-CN-ENT)" w:date="2012-08-30T10:25:00Z">
        <w:r w:rsidR="00AD3E64">
          <w:rPr>
            <w:rFonts w:hint="eastAsia"/>
            <w:sz w:val="24"/>
          </w:rPr>
          <w:t>/</w:t>
        </w:r>
      </w:ins>
    </w:p>
    <w:p w:rsidR="00BF0168" w:rsidRDefault="00AD3E64">
      <w:pPr>
        <w:pStyle w:val="ListParagraph"/>
        <w:ind w:left="360" w:firstLineChars="700" w:firstLine="1680"/>
        <w:rPr>
          <w:sz w:val="24"/>
        </w:rPr>
        <w:pPrChange w:id="30" w:author="Sunny Zhou (RD-CN-ENT)" w:date="2012-08-30T10:26:00Z">
          <w:pPr>
            <w:pStyle w:val="ListParagraph"/>
            <w:ind w:left="360" w:firstLineChars="0" w:firstLine="0"/>
          </w:pPr>
        </w:pPrChange>
      </w:pPr>
      <w:ins w:id="31" w:author="Sunny Zhou (RD-CN-ENT)" w:date="2012-08-30T10:25:00Z">
        <w:r>
          <w:rPr>
            <w:rFonts w:hint="eastAsia"/>
            <w:sz w:val="24"/>
          </w:rPr>
          <w:t>.</w:t>
        </w:r>
        <w:proofErr w:type="spellStart"/>
        <w:r>
          <w:rPr>
            <w:rFonts w:hint="eastAsia"/>
            <w:sz w:val="24"/>
          </w:rPr>
          <w:t>default_passphrase</w:t>
        </w:r>
      </w:ins>
      <w:proofErr w:type="spellEnd"/>
    </w:p>
    <w:p w:rsidR="00AD3E64" w:rsidRDefault="00BF0168" w:rsidP="00BF0168">
      <w:pPr>
        <w:pStyle w:val="ListParagraph"/>
        <w:ind w:left="360" w:firstLineChars="0" w:firstLine="0"/>
        <w:rPr>
          <w:ins w:id="32" w:author="Sunny Zhou (RD-CN-ENT)" w:date="2012-08-30T10:26:00Z"/>
          <w:sz w:val="24"/>
        </w:rPr>
      </w:pPr>
      <w:r>
        <w:rPr>
          <w:rFonts w:hint="eastAsia"/>
          <w:sz w:val="24"/>
        </w:rPr>
        <w:t>The company key: [company_id].cer/[company_id]_key.cer</w:t>
      </w:r>
      <w:ins w:id="33" w:author="Sunny Zhou (RD-CN-ENT)" w:date="2012-08-30T10:25:00Z">
        <w:r w:rsidR="00AD3E64">
          <w:rPr>
            <w:rFonts w:hint="eastAsia"/>
            <w:sz w:val="24"/>
          </w:rPr>
          <w:t>/</w:t>
        </w:r>
      </w:ins>
    </w:p>
    <w:p w:rsidR="00BF0168" w:rsidRDefault="00AD3E64">
      <w:pPr>
        <w:pStyle w:val="ListParagraph"/>
        <w:ind w:left="360" w:firstLineChars="750" w:firstLine="1800"/>
        <w:rPr>
          <w:sz w:val="24"/>
        </w:rPr>
        <w:pPrChange w:id="34" w:author="Sunny Zhou (RD-CN-ENT)" w:date="2012-08-30T10:26:00Z">
          <w:pPr>
            <w:pStyle w:val="ListParagraph"/>
            <w:ind w:left="360" w:firstLineChars="0" w:firstLine="0"/>
          </w:pPr>
        </w:pPrChange>
      </w:pPr>
      <w:proofErr w:type="gramStart"/>
      <w:ins w:id="35" w:author="Sunny Zhou (RD-CN-ENT)" w:date="2012-08-30T10:26:00Z">
        <w:r>
          <w:rPr>
            <w:rFonts w:hint="eastAsia"/>
            <w:sz w:val="24"/>
          </w:rPr>
          <w:t>.</w:t>
        </w:r>
      </w:ins>
      <w:ins w:id="36" w:author="Sunny Zhou (RD-CN-ENT)" w:date="2012-08-30T10:25:00Z">
        <w:r>
          <w:rPr>
            <w:rFonts w:hint="eastAsia"/>
            <w:sz w:val="24"/>
          </w:rPr>
          <w:t>[</w:t>
        </w:r>
        <w:proofErr w:type="gramEnd"/>
        <w:r>
          <w:rPr>
            <w:rFonts w:hint="eastAsia"/>
            <w:sz w:val="24"/>
          </w:rPr>
          <w:t>company_id]</w:t>
        </w:r>
      </w:ins>
      <w:ins w:id="37" w:author="Sunny Zhou (RD-CN-ENT)" w:date="2012-08-30T10:26:00Z">
        <w:r>
          <w:rPr>
            <w:rFonts w:hint="eastAsia"/>
            <w:sz w:val="24"/>
          </w:rPr>
          <w:t>_passphrase</w:t>
        </w:r>
      </w:ins>
    </w:p>
    <w:p w:rsidR="00BF0168" w:rsidRPr="00BF0168" w:rsidRDefault="00BF0168" w:rsidP="00BF0168">
      <w:pPr>
        <w:pStyle w:val="ListParagraph"/>
        <w:ind w:left="360" w:firstLineChars="0" w:firstLine="0"/>
        <w:rPr>
          <w:sz w:val="24"/>
        </w:rPr>
      </w:pPr>
    </w:p>
    <w:p w:rsidR="00BF0168" w:rsidRPr="00B827AE" w:rsidRDefault="00702637" w:rsidP="00BF0168">
      <w:pPr>
        <w:pStyle w:val="ListParagraph"/>
        <w:numPr>
          <w:ilvl w:val="0"/>
          <w:numId w:val="13"/>
        </w:numPr>
        <w:ind w:firstLineChars="0"/>
        <w:rPr>
          <w:b/>
          <w:sz w:val="24"/>
        </w:rPr>
      </w:pPr>
      <w:r w:rsidRPr="00B827AE">
        <w:rPr>
          <w:rFonts w:hint="eastAsia"/>
          <w:b/>
          <w:sz w:val="24"/>
        </w:rPr>
        <w:t>certificates</w:t>
      </w:r>
    </w:p>
    <w:p w:rsidR="003A266E" w:rsidRDefault="00702637" w:rsidP="00702637">
      <w:pPr>
        <w:pStyle w:val="ListParagraph"/>
        <w:ind w:left="360" w:firstLineChars="0" w:firstLine="0"/>
        <w:rPr>
          <w:sz w:val="24"/>
        </w:rPr>
      </w:pPr>
      <w:r>
        <w:rPr>
          <w:rFonts w:hint="eastAsia"/>
          <w:sz w:val="24"/>
        </w:rPr>
        <w:t xml:space="preserve">All certificates will be put here, include well-known certificates and customer </w:t>
      </w:r>
      <w:r>
        <w:rPr>
          <w:sz w:val="24"/>
        </w:rPr>
        <w:t>private</w:t>
      </w:r>
      <w:r>
        <w:rPr>
          <w:rFonts w:hint="eastAsia"/>
          <w:sz w:val="24"/>
        </w:rPr>
        <w:t xml:space="preserve"> CA. Then other </w:t>
      </w:r>
      <w:r w:rsidR="007F4119">
        <w:rPr>
          <w:sz w:val="24"/>
        </w:rPr>
        <w:t>companies only keep</w:t>
      </w:r>
      <w:r>
        <w:rPr>
          <w:rFonts w:hint="eastAsia"/>
          <w:sz w:val="24"/>
        </w:rPr>
        <w:t xml:space="preserve"> one link to this folder</w:t>
      </w:r>
      <w:r w:rsidR="006E5925">
        <w:rPr>
          <w:rFonts w:hint="eastAsia"/>
          <w:sz w:val="24"/>
        </w:rPr>
        <w:t xml:space="preserve"> for all trusted or untrusted certificates</w:t>
      </w:r>
      <w:r>
        <w:rPr>
          <w:rFonts w:hint="eastAsia"/>
          <w:sz w:val="24"/>
        </w:rPr>
        <w:t>.</w:t>
      </w:r>
    </w:p>
    <w:p w:rsidR="00702637" w:rsidRPr="00C051CF" w:rsidRDefault="00702637" w:rsidP="00534D68">
      <w:pPr>
        <w:pStyle w:val="ListParagraph"/>
        <w:ind w:left="780" w:firstLineChars="0" w:firstLine="60"/>
        <w:rPr>
          <w:sz w:val="24"/>
        </w:rPr>
      </w:pPr>
    </w:p>
    <w:p w:rsidR="00702637" w:rsidRPr="00B827AE" w:rsidRDefault="0002704A" w:rsidP="00702637">
      <w:pPr>
        <w:pStyle w:val="ListParagraph"/>
        <w:numPr>
          <w:ilvl w:val="0"/>
          <w:numId w:val="13"/>
        </w:numPr>
        <w:ind w:firstLineChars="0"/>
        <w:rPr>
          <w:b/>
          <w:sz w:val="24"/>
        </w:rPr>
      </w:pPr>
      <w:r>
        <w:rPr>
          <w:rFonts w:hint="eastAsia"/>
          <w:b/>
          <w:sz w:val="24"/>
        </w:rPr>
        <w:t>d</w:t>
      </w:r>
      <w:r w:rsidR="0029536A" w:rsidRPr="00B827AE">
        <w:rPr>
          <w:rFonts w:hint="eastAsia"/>
          <w:b/>
          <w:sz w:val="24"/>
        </w:rPr>
        <w:t>efault</w:t>
      </w:r>
      <w:r>
        <w:rPr>
          <w:rFonts w:hint="eastAsia"/>
          <w:b/>
          <w:sz w:val="24"/>
        </w:rPr>
        <w:t>.trust</w:t>
      </w:r>
      <w:r w:rsidR="000E12A0">
        <w:rPr>
          <w:rFonts w:hint="eastAsia"/>
          <w:b/>
          <w:sz w:val="24"/>
        </w:rPr>
        <w:t>/default.untrust</w:t>
      </w:r>
    </w:p>
    <w:p w:rsidR="0029536A" w:rsidRDefault="006E5925" w:rsidP="006331AB">
      <w:pPr>
        <w:pStyle w:val="ListParagraph"/>
        <w:ind w:left="360" w:firstLineChars="0" w:firstLine="0"/>
        <w:rPr>
          <w:sz w:val="24"/>
        </w:rPr>
      </w:pPr>
      <w:r>
        <w:rPr>
          <w:rFonts w:hint="eastAsia"/>
          <w:sz w:val="24"/>
        </w:rPr>
        <w:t xml:space="preserve">When not </w:t>
      </w:r>
      <w:r w:rsidR="008E29D5">
        <w:rPr>
          <w:sz w:val="24"/>
        </w:rPr>
        <w:t>specifies company</w:t>
      </w:r>
      <w:r>
        <w:rPr>
          <w:rFonts w:hint="eastAsia"/>
          <w:sz w:val="24"/>
        </w:rPr>
        <w:t>, this library will use this default c</w:t>
      </w:r>
      <w:r w:rsidR="008E29D5">
        <w:rPr>
          <w:rFonts w:hint="eastAsia"/>
          <w:sz w:val="24"/>
        </w:rPr>
        <w:t xml:space="preserve">ertificate </w:t>
      </w:r>
      <w:r w:rsidR="0002704A">
        <w:rPr>
          <w:rFonts w:hint="eastAsia"/>
          <w:sz w:val="24"/>
        </w:rPr>
        <w:t>trust</w:t>
      </w:r>
      <w:r w:rsidR="000E12A0">
        <w:rPr>
          <w:rFonts w:hint="eastAsia"/>
          <w:sz w:val="24"/>
        </w:rPr>
        <w:t>/</w:t>
      </w:r>
      <w:proofErr w:type="spellStart"/>
      <w:r w:rsidR="000E12A0">
        <w:rPr>
          <w:rFonts w:hint="eastAsia"/>
          <w:sz w:val="24"/>
        </w:rPr>
        <w:t>untrust</w:t>
      </w:r>
      <w:proofErr w:type="spellEnd"/>
      <w:r w:rsidR="0002704A">
        <w:rPr>
          <w:rFonts w:hint="eastAsia"/>
          <w:sz w:val="24"/>
        </w:rPr>
        <w:t xml:space="preserve"> list to verify certificate, the content is like:</w:t>
      </w:r>
    </w:p>
    <w:p w:rsidR="0002704A" w:rsidRPr="0002704A" w:rsidRDefault="0002704A" w:rsidP="0002704A">
      <w:pPr>
        <w:pStyle w:val="ListParagraph"/>
        <w:ind w:left="360" w:firstLineChars="0" w:firstLine="0"/>
      </w:pPr>
      <w:r w:rsidRPr="0002704A">
        <w:t>MD5_qlzDOH-F7nUGuqYGlgd0iQ__.pem</w:t>
      </w:r>
    </w:p>
    <w:p w:rsidR="0002704A" w:rsidRPr="0002704A" w:rsidRDefault="0002704A" w:rsidP="0002704A">
      <w:pPr>
        <w:pStyle w:val="ListParagraph"/>
        <w:ind w:left="360" w:firstLineChars="0" w:firstLine="0"/>
      </w:pPr>
      <w:r w:rsidRPr="0002704A">
        <w:t>MD5_ASGE8krmoXFi5OOPfx26gQ__.pem</w:t>
      </w:r>
    </w:p>
    <w:p w:rsidR="0002704A" w:rsidRPr="0002704A" w:rsidRDefault="0002704A" w:rsidP="0002704A">
      <w:pPr>
        <w:pStyle w:val="ListParagraph"/>
        <w:ind w:left="360" w:firstLineChars="0" w:firstLine="0"/>
      </w:pPr>
      <w:r w:rsidRPr="0002704A">
        <w:t>MD5_K7zmFFk+SdXd3vjtaZohZA__.pem</w:t>
      </w:r>
    </w:p>
    <w:p w:rsidR="0002704A" w:rsidRPr="0002704A" w:rsidRDefault="0002704A" w:rsidP="0002704A">
      <w:pPr>
        <w:pStyle w:val="ListParagraph"/>
        <w:ind w:left="360" w:firstLineChars="0" w:firstLine="0"/>
      </w:pPr>
      <w:r w:rsidRPr="0002704A">
        <w:t>MD5_G0APVxUJepi6ZzaMmq8MQA__.pem</w:t>
      </w:r>
    </w:p>
    <w:p w:rsidR="0002704A" w:rsidRPr="0002704A" w:rsidRDefault="0002704A" w:rsidP="0002704A">
      <w:pPr>
        <w:pStyle w:val="ListParagraph"/>
        <w:ind w:left="360" w:firstLineChars="0" w:firstLine="0"/>
        <w:rPr>
          <w:sz w:val="24"/>
        </w:rPr>
      </w:pPr>
    </w:p>
    <w:p w:rsidR="0029536A" w:rsidRPr="00B827AE" w:rsidRDefault="0029536A" w:rsidP="00702637">
      <w:pPr>
        <w:pStyle w:val="ListParagraph"/>
        <w:numPr>
          <w:ilvl w:val="0"/>
          <w:numId w:val="13"/>
        </w:numPr>
        <w:ind w:firstLineChars="0"/>
        <w:rPr>
          <w:b/>
          <w:sz w:val="24"/>
        </w:rPr>
      </w:pPr>
      <w:r w:rsidRPr="00B827AE">
        <w:rPr>
          <w:rFonts w:hint="eastAsia"/>
          <w:b/>
          <w:sz w:val="24"/>
        </w:rPr>
        <w:t>company_id</w:t>
      </w:r>
      <w:r w:rsidR="0002704A">
        <w:rPr>
          <w:rFonts w:hint="eastAsia"/>
          <w:b/>
          <w:sz w:val="24"/>
        </w:rPr>
        <w:t>.trsust</w:t>
      </w:r>
      <w:r w:rsidR="000E12A0">
        <w:rPr>
          <w:rFonts w:hint="eastAsia"/>
          <w:b/>
          <w:sz w:val="24"/>
        </w:rPr>
        <w:t>/company_id.untrust</w:t>
      </w:r>
    </w:p>
    <w:p w:rsidR="008E29D5" w:rsidRDefault="008E29D5" w:rsidP="008E29D5">
      <w:pPr>
        <w:pStyle w:val="ListParagraph"/>
        <w:ind w:left="360" w:firstLineChars="0" w:firstLine="0"/>
        <w:rPr>
          <w:sz w:val="24"/>
        </w:rPr>
      </w:pPr>
      <w:r>
        <w:rPr>
          <w:rFonts w:hint="eastAsia"/>
          <w:sz w:val="24"/>
        </w:rPr>
        <w:t xml:space="preserve">Company </w:t>
      </w:r>
      <w:r>
        <w:rPr>
          <w:sz w:val="24"/>
        </w:rPr>
        <w:t>independent</w:t>
      </w:r>
      <w:r>
        <w:rPr>
          <w:rFonts w:hint="eastAsia"/>
          <w:sz w:val="24"/>
        </w:rPr>
        <w:t xml:space="preserve"> trusted</w:t>
      </w:r>
      <w:r w:rsidR="006F2D44">
        <w:rPr>
          <w:rFonts w:hint="eastAsia"/>
          <w:sz w:val="24"/>
        </w:rPr>
        <w:t>/untrusted</w:t>
      </w:r>
      <w:r>
        <w:rPr>
          <w:rFonts w:hint="eastAsia"/>
          <w:sz w:val="24"/>
        </w:rPr>
        <w:t xml:space="preserve"> certificates </w:t>
      </w:r>
      <w:r w:rsidR="0002704A">
        <w:rPr>
          <w:rFonts w:hint="eastAsia"/>
          <w:sz w:val="24"/>
        </w:rPr>
        <w:t>list</w:t>
      </w:r>
      <w:r>
        <w:rPr>
          <w:rFonts w:hint="eastAsia"/>
          <w:sz w:val="24"/>
        </w:rPr>
        <w:t>.</w:t>
      </w:r>
    </w:p>
    <w:p w:rsidR="009644DD" w:rsidRPr="00B827AE" w:rsidRDefault="00D11EC7" w:rsidP="00702637">
      <w:pPr>
        <w:pStyle w:val="ListParagraph"/>
        <w:numPr>
          <w:ilvl w:val="0"/>
          <w:numId w:val="13"/>
        </w:numPr>
        <w:ind w:firstLineChars="0"/>
        <w:rPr>
          <w:b/>
          <w:sz w:val="24"/>
        </w:rPr>
      </w:pPr>
      <w:proofErr w:type="spellStart"/>
      <w:r w:rsidRPr="00B827AE">
        <w:rPr>
          <w:rFonts w:hint="eastAsia"/>
          <w:b/>
          <w:sz w:val="24"/>
        </w:rPr>
        <w:t>crl</w:t>
      </w:r>
      <w:proofErr w:type="spellEnd"/>
      <w:r w:rsidRPr="00B827AE">
        <w:rPr>
          <w:rFonts w:hint="eastAsia"/>
          <w:b/>
          <w:sz w:val="24"/>
        </w:rPr>
        <w:t xml:space="preserve"> and </w:t>
      </w:r>
      <w:r w:rsidR="00E533D0">
        <w:rPr>
          <w:rFonts w:hint="eastAsia"/>
          <w:b/>
          <w:sz w:val="24"/>
        </w:rPr>
        <w:t>rehash</w:t>
      </w:r>
    </w:p>
    <w:p w:rsidR="00D11EC7" w:rsidRDefault="00D11EC7" w:rsidP="00D11EC7">
      <w:pPr>
        <w:pStyle w:val="ListParagraph"/>
        <w:ind w:left="360" w:firstLineChars="0" w:firstLine="0"/>
        <w:rPr>
          <w:ins w:id="38" w:author="Haijun Chen (QA-CN-ENT)" w:date="2012-09-07T13:50:00Z"/>
          <w:sz w:val="24"/>
        </w:rPr>
      </w:pPr>
      <w:r>
        <w:rPr>
          <w:rFonts w:hint="eastAsia"/>
          <w:sz w:val="24"/>
        </w:rPr>
        <w:t>Use to store CRL data which download</w:t>
      </w:r>
      <w:r w:rsidR="00E47180">
        <w:rPr>
          <w:rFonts w:hint="eastAsia"/>
          <w:sz w:val="24"/>
        </w:rPr>
        <w:t>ed</w:t>
      </w:r>
      <w:r>
        <w:rPr>
          <w:rFonts w:hint="eastAsia"/>
          <w:sz w:val="24"/>
        </w:rPr>
        <w:t xml:space="preserve"> from all CA sites.</w:t>
      </w:r>
    </w:p>
    <w:p w:rsidR="00830362" w:rsidRPr="00830362" w:rsidRDefault="00830362" w:rsidP="00830362">
      <w:pPr>
        <w:pStyle w:val="ListParagraph"/>
        <w:numPr>
          <w:ilvl w:val="0"/>
          <w:numId w:val="13"/>
        </w:numPr>
        <w:ind w:firstLineChars="0"/>
        <w:rPr>
          <w:ins w:id="39" w:author="Haijun Chen (QA-CN-ENT)" w:date="2012-09-07T13:50:00Z"/>
          <w:b/>
          <w:sz w:val="24"/>
        </w:rPr>
      </w:pPr>
      <w:ins w:id="40" w:author="Haijun Chen (QA-CN-ENT)" w:date="2012-09-07T13:51:00Z">
        <w:r w:rsidRPr="00830362">
          <w:rPr>
            <w:rFonts w:hint="eastAsia"/>
            <w:b/>
            <w:sz w:val="24"/>
          </w:rPr>
          <w:lastRenderedPageBreak/>
          <w:t>s</w:t>
        </w:r>
      </w:ins>
      <w:ins w:id="41" w:author="Haijun Chen (QA-CN-ENT)" w:date="2012-09-07T13:50:00Z">
        <w:r w:rsidRPr="00830362">
          <w:rPr>
            <w:rFonts w:hint="eastAsia"/>
            <w:b/>
            <w:sz w:val="24"/>
          </w:rPr>
          <w:t>cript</w:t>
        </w:r>
      </w:ins>
    </w:p>
    <w:p w:rsidR="00830362" w:rsidRPr="009644DD" w:rsidRDefault="00830362" w:rsidP="00D11EC7">
      <w:pPr>
        <w:pStyle w:val="ListParagraph"/>
        <w:ind w:left="360" w:firstLineChars="0" w:firstLine="0"/>
        <w:rPr>
          <w:sz w:val="24"/>
        </w:rPr>
      </w:pPr>
      <w:ins w:id="42" w:author="Haijun Chen (QA-CN-ENT)" w:date="2012-09-07T13:51:00Z">
        <w:r>
          <w:rPr>
            <w:rFonts w:hint="eastAsia"/>
            <w:sz w:val="24"/>
          </w:rPr>
          <w:t xml:space="preserve">All related script will be put </w:t>
        </w:r>
        <w:proofErr w:type="gramStart"/>
        <w:r>
          <w:rPr>
            <w:rFonts w:hint="eastAsia"/>
            <w:sz w:val="24"/>
          </w:rPr>
          <w:t>here,</w:t>
        </w:r>
        <w:proofErr w:type="gramEnd"/>
        <w:r>
          <w:rPr>
            <w:rFonts w:hint="eastAsia"/>
            <w:sz w:val="24"/>
          </w:rPr>
          <w:t xml:space="preserve"> include certificate management script, </w:t>
        </w:r>
        <w:proofErr w:type="spellStart"/>
        <w:r>
          <w:rPr>
            <w:rFonts w:hint="eastAsia"/>
            <w:sz w:val="24"/>
          </w:rPr>
          <w:t>crl</w:t>
        </w:r>
        <w:proofErr w:type="spellEnd"/>
        <w:r>
          <w:rPr>
            <w:rFonts w:hint="eastAsia"/>
            <w:sz w:val="24"/>
          </w:rPr>
          <w:t xml:space="preserve"> download tool, </w:t>
        </w:r>
        <w:proofErr w:type="spellStart"/>
        <w:r>
          <w:rPr>
            <w:rFonts w:hint="eastAsia"/>
            <w:sz w:val="24"/>
          </w:rPr>
          <w:t>etc</w:t>
        </w:r>
      </w:ins>
      <w:proofErr w:type="spellEnd"/>
    </w:p>
    <w:p w:rsidR="007A078C" w:rsidRDefault="007A078C" w:rsidP="00AF3123">
      <w:pPr>
        <w:pStyle w:val="Heading1"/>
        <w:numPr>
          <w:ilvl w:val="0"/>
          <w:numId w:val="5"/>
        </w:numPr>
      </w:pPr>
      <w:r>
        <w:rPr>
          <w:rFonts w:hint="eastAsia"/>
        </w:rPr>
        <w:t>Certificate cache</w:t>
      </w:r>
    </w:p>
    <w:p w:rsidR="009B1184" w:rsidRPr="004041EA" w:rsidRDefault="009B1184" w:rsidP="003E7415">
      <w:pPr>
        <w:pStyle w:val="ListParagraph"/>
        <w:numPr>
          <w:ilvl w:val="0"/>
          <w:numId w:val="11"/>
        </w:numPr>
        <w:autoSpaceDE w:val="0"/>
        <w:autoSpaceDN w:val="0"/>
        <w:adjustRightInd w:val="0"/>
        <w:ind w:firstLineChars="0"/>
        <w:jc w:val="left"/>
        <w:rPr>
          <w:rFonts w:ascii="新宋体" w:hAnsi="新宋体" w:cs="新宋体"/>
          <w:b/>
          <w:kern w:val="0"/>
          <w:sz w:val="24"/>
          <w:szCs w:val="19"/>
        </w:rPr>
      </w:pPr>
      <w:r w:rsidRPr="004041EA">
        <w:rPr>
          <w:rFonts w:ascii="新宋体" w:hAnsi="新宋体" w:cs="新宋体"/>
          <w:b/>
          <w:kern w:val="0"/>
          <w:sz w:val="24"/>
          <w:szCs w:val="19"/>
        </w:rPr>
        <w:t>Resigned certificate</w:t>
      </w:r>
      <w:r>
        <w:rPr>
          <w:rFonts w:ascii="新宋体" w:hAnsi="新宋体" w:cs="新宋体" w:hint="eastAsia"/>
          <w:b/>
          <w:kern w:val="0"/>
          <w:sz w:val="24"/>
          <w:szCs w:val="19"/>
        </w:rPr>
        <w:t xml:space="preserve"> cache</w:t>
      </w:r>
    </w:p>
    <w:p w:rsidR="0002192B" w:rsidRDefault="0002192B" w:rsidP="009B1184">
      <w:pPr>
        <w:ind w:firstLine="420"/>
      </w:pPr>
      <w:r>
        <w:rPr>
          <w:rFonts w:hint="eastAsia"/>
        </w:rPr>
        <w:t xml:space="preserve">Cache index include: </w:t>
      </w:r>
      <w:r w:rsidR="009B1184">
        <w:t>Comp</w:t>
      </w:r>
      <w:r>
        <w:t xml:space="preserve">any ID, Server </w:t>
      </w:r>
      <w:r w:rsidR="008C27A5">
        <w:rPr>
          <w:rFonts w:hint="eastAsia"/>
        </w:rPr>
        <w:t>certificate hash</w:t>
      </w:r>
    </w:p>
    <w:p w:rsidR="009B1184" w:rsidRDefault="0002192B" w:rsidP="009B1184">
      <w:pPr>
        <w:ind w:firstLine="420"/>
      </w:pPr>
      <w:r>
        <w:rPr>
          <w:rFonts w:hint="eastAsia"/>
        </w:rPr>
        <w:t>Cache content: resigned c</w:t>
      </w:r>
      <w:r w:rsidR="009B1184">
        <w:t>ertificate</w:t>
      </w:r>
    </w:p>
    <w:p w:rsidR="0002192B" w:rsidRDefault="00C836F1" w:rsidP="009B1184">
      <w:pPr>
        <w:ind w:firstLine="420"/>
      </w:pPr>
      <w:r>
        <w:rPr>
          <w:rFonts w:hint="eastAsia"/>
        </w:rPr>
        <w:t xml:space="preserve">Support two </w:t>
      </w:r>
      <w:r w:rsidR="0002192B">
        <w:rPr>
          <w:rFonts w:hint="eastAsia"/>
        </w:rPr>
        <w:t xml:space="preserve">certificate </w:t>
      </w:r>
      <w:r w:rsidR="00844B73">
        <w:rPr>
          <w:rFonts w:hint="eastAsia"/>
        </w:rPr>
        <w:t xml:space="preserve">resign </w:t>
      </w:r>
      <w:r w:rsidR="0002192B">
        <w:rPr>
          <w:rFonts w:hint="eastAsia"/>
        </w:rPr>
        <w:t>method</w:t>
      </w:r>
      <w:r>
        <w:rPr>
          <w:rFonts w:hint="eastAsia"/>
        </w:rPr>
        <w:t>s</w:t>
      </w:r>
      <w:r w:rsidR="0002192B">
        <w:rPr>
          <w:rFonts w:hint="eastAsia"/>
        </w:rPr>
        <w:t>:</w:t>
      </w:r>
    </w:p>
    <w:p w:rsidR="0002192B" w:rsidRDefault="00C836F1" w:rsidP="009B1184">
      <w:pPr>
        <w:ind w:firstLine="420"/>
      </w:pPr>
      <w:r>
        <w:rPr>
          <w:rFonts w:hint="eastAsia"/>
        </w:rPr>
        <w:t xml:space="preserve">1, </w:t>
      </w:r>
      <w:r w:rsidR="00844B73">
        <w:rPr>
          <w:rFonts w:hint="eastAsia"/>
        </w:rPr>
        <w:t>IWSVA solution: increased serial-no, server certificate</w:t>
      </w:r>
      <w:r w:rsidR="00844B73">
        <w:t>’</w:t>
      </w:r>
      <w:r w:rsidR="00844B73">
        <w:rPr>
          <w:rFonts w:hint="eastAsia"/>
        </w:rPr>
        <w:t>s subject and other extension information of the certificate.</w:t>
      </w:r>
    </w:p>
    <w:p w:rsidR="00844B73" w:rsidRDefault="00844B73" w:rsidP="009B1184">
      <w:pPr>
        <w:ind w:firstLine="420"/>
      </w:pPr>
      <w:r>
        <w:rPr>
          <w:rFonts w:hint="eastAsia"/>
        </w:rPr>
        <w:t>2, ICS solution: use original CA</w:t>
      </w:r>
      <w:r>
        <w:t>’</w:t>
      </w:r>
      <w:r>
        <w:rPr>
          <w:rFonts w:hint="eastAsia"/>
        </w:rPr>
        <w:t>s subject + certificate</w:t>
      </w:r>
      <w:r>
        <w:t>’</w:t>
      </w:r>
      <w:r>
        <w:rPr>
          <w:rFonts w:hint="eastAsia"/>
        </w:rPr>
        <w:t>s SN to generate the random data for new certificate.</w:t>
      </w:r>
    </w:p>
    <w:p w:rsidR="007A078C" w:rsidRPr="007B5534" w:rsidRDefault="007A078C" w:rsidP="007B5534">
      <w:pPr>
        <w:pStyle w:val="ListParagraph"/>
        <w:numPr>
          <w:ilvl w:val="0"/>
          <w:numId w:val="11"/>
        </w:numPr>
        <w:autoSpaceDE w:val="0"/>
        <w:autoSpaceDN w:val="0"/>
        <w:adjustRightInd w:val="0"/>
        <w:ind w:firstLineChars="0"/>
        <w:jc w:val="left"/>
        <w:rPr>
          <w:rFonts w:ascii="新宋体" w:hAnsi="新宋体" w:cs="新宋体"/>
          <w:b/>
          <w:kern w:val="0"/>
          <w:sz w:val="24"/>
          <w:szCs w:val="19"/>
        </w:rPr>
      </w:pPr>
      <w:r w:rsidRPr="007B5534">
        <w:rPr>
          <w:rFonts w:ascii="新宋体" w:hAnsi="新宋体" w:cs="新宋体"/>
          <w:b/>
          <w:kern w:val="0"/>
          <w:sz w:val="24"/>
          <w:szCs w:val="19"/>
        </w:rPr>
        <w:t>Visit anyway cache</w:t>
      </w:r>
    </w:p>
    <w:p w:rsidR="00C06B5B" w:rsidRDefault="00C06B5B" w:rsidP="007B5534">
      <w:pPr>
        <w:ind w:firstLine="420"/>
      </w:pPr>
      <w:r>
        <w:rPr>
          <w:rFonts w:hint="eastAsia"/>
        </w:rPr>
        <w:t xml:space="preserve">Cache index include: </w:t>
      </w:r>
      <w:r w:rsidR="007A078C">
        <w:t>Company ID, User ID, Server Certificate</w:t>
      </w:r>
      <w:r w:rsidR="00844B73">
        <w:t>’</w:t>
      </w:r>
      <w:r w:rsidR="00844B73">
        <w:rPr>
          <w:rFonts w:hint="eastAsia"/>
        </w:rPr>
        <w:t xml:space="preserve">s </w:t>
      </w:r>
      <w:r w:rsidR="00195E6E">
        <w:rPr>
          <w:rFonts w:hint="eastAsia"/>
        </w:rPr>
        <w:t>hash value</w:t>
      </w:r>
      <w:r w:rsidR="007A078C">
        <w:t xml:space="preserve">, </w:t>
      </w:r>
    </w:p>
    <w:p w:rsidR="007A078C" w:rsidRDefault="00C06B5B" w:rsidP="007B5534">
      <w:pPr>
        <w:ind w:firstLine="420"/>
      </w:pPr>
      <w:r>
        <w:rPr>
          <w:rFonts w:hint="eastAsia"/>
        </w:rPr>
        <w:t xml:space="preserve">Cache content: </w:t>
      </w:r>
      <w:r w:rsidR="007A078C">
        <w:t>Begin time (for TTL control)</w:t>
      </w:r>
    </w:p>
    <w:p w:rsidR="007A078C" w:rsidRPr="007B5534" w:rsidRDefault="007A078C" w:rsidP="007B5534">
      <w:pPr>
        <w:pStyle w:val="ListParagraph"/>
        <w:numPr>
          <w:ilvl w:val="0"/>
          <w:numId w:val="11"/>
        </w:numPr>
        <w:autoSpaceDE w:val="0"/>
        <w:autoSpaceDN w:val="0"/>
        <w:adjustRightInd w:val="0"/>
        <w:ind w:firstLineChars="0"/>
        <w:jc w:val="left"/>
        <w:rPr>
          <w:rFonts w:ascii="新宋体" w:hAnsi="新宋体" w:cs="新宋体"/>
          <w:b/>
          <w:kern w:val="0"/>
          <w:sz w:val="24"/>
          <w:szCs w:val="19"/>
        </w:rPr>
      </w:pPr>
      <w:r w:rsidRPr="007B5534">
        <w:rPr>
          <w:rFonts w:ascii="新宋体" w:hAnsi="新宋体" w:cs="新宋体"/>
          <w:b/>
          <w:kern w:val="0"/>
          <w:sz w:val="24"/>
          <w:szCs w:val="19"/>
        </w:rPr>
        <w:t>CA store</w:t>
      </w:r>
    </w:p>
    <w:p w:rsidR="00C06B5B" w:rsidRDefault="00C06B5B" w:rsidP="007B5534">
      <w:pPr>
        <w:ind w:firstLine="420"/>
      </w:pPr>
      <w:r>
        <w:rPr>
          <w:rFonts w:hint="eastAsia"/>
        </w:rPr>
        <w:t xml:space="preserve">Cache index: </w:t>
      </w:r>
      <w:r>
        <w:t>Company ID</w:t>
      </w:r>
    </w:p>
    <w:p w:rsidR="007A078C" w:rsidRDefault="00C06B5B" w:rsidP="007B5534">
      <w:pPr>
        <w:ind w:firstLine="420"/>
      </w:pPr>
      <w:r>
        <w:rPr>
          <w:rFonts w:hint="eastAsia"/>
        </w:rPr>
        <w:t>Cache content:</w:t>
      </w:r>
      <w:r w:rsidR="007A078C">
        <w:t xml:space="preserve"> CA</w:t>
      </w:r>
    </w:p>
    <w:p w:rsidR="007A078C" w:rsidRPr="007B5534" w:rsidRDefault="007A078C" w:rsidP="007B5534">
      <w:pPr>
        <w:pStyle w:val="ListParagraph"/>
        <w:numPr>
          <w:ilvl w:val="0"/>
          <w:numId w:val="11"/>
        </w:numPr>
        <w:autoSpaceDE w:val="0"/>
        <w:autoSpaceDN w:val="0"/>
        <w:adjustRightInd w:val="0"/>
        <w:ind w:firstLineChars="0"/>
        <w:jc w:val="left"/>
        <w:rPr>
          <w:rFonts w:ascii="新宋体" w:hAnsi="新宋体" w:cs="新宋体"/>
          <w:b/>
          <w:kern w:val="0"/>
          <w:sz w:val="24"/>
          <w:szCs w:val="19"/>
        </w:rPr>
      </w:pPr>
      <w:r w:rsidRPr="007B5534">
        <w:rPr>
          <w:rFonts w:ascii="新宋体" w:hAnsi="新宋体" w:cs="新宋体"/>
          <w:b/>
          <w:kern w:val="0"/>
          <w:sz w:val="24"/>
          <w:szCs w:val="19"/>
        </w:rPr>
        <w:t>Client certificate cache</w:t>
      </w:r>
    </w:p>
    <w:p w:rsidR="007B5534" w:rsidRDefault="007B5534" w:rsidP="007B5534">
      <w:pPr>
        <w:ind w:firstLine="420"/>
      </w:pPr>
      <w:r>
        <w:rPr>
          <w:rFonts w:hint="eastAsia"/>
        </w:rPr>
        <w:t>Cache index: Server IP, Server Port</w:t>
      </w:r>
      <w:r w:rsidR="00AD6596">
        <w:rPr>
          <w:rFonts w:hint="eastAsia"/>
        </w:rPr>
        <w:t>, client certificate</w:t>
      </w:r>
      <w:r w:rsidR="00EF7018">
        <w:rPr>
          <w:rFonts w:hint="eastAsia"/>
        </w:rPr>
        <w:t xml:space="preserve"> </w:t>
      </w:r>
      <w:r w:rsidR="00AD6596">
        <w:rPr>
          <w:rFonts w:hint="eastAsia"/>
        </w:rPr>
        <w:t>type (IIS or other)</w:t>
      </w:r>
    </w:p>
    <w:p w:rsidR="00C47792" w:rsidRDefault="00C47792" w:rsidP="007B5534">
      <w:pPr>
        <w:ind w:firstLine="420"/>
      </w:pPr>
    </w:p>
    <w:p w:rsidR="00AE79FF" w:rsidRDefault="00AE79FF" w:rsidP="00AF3123">
      <w:pPr>
        <w:pStyle w:val="Heading1"/>
        <w:numPr>
          <w:ilvl w:val="0"/>
          <w:numId w:val="5"/>
        </w:numPr>
      </w:pPr>
      <w:r>
        <w:rPr>
          <w:rFonts w:hint="eastAsia"/>
        </w:rPr>
        <w:t>Data structures</w:t>
      </w:r>
    </w:p>
    <w:p w:rsidR="00B37E1A" w:rsidRDefault="00B37E1A" w:rsidP="007A078C">
      <w:pPr>
        <w:pStyle w:val="ListParagraph"/>
        <w:numPr>
          <w:ilvl w:val="0"/>
          <w:numId w:val="24"/>
        </w:numPr>
        <w:autoSpaceDE w:val="0"/>
        <w:autoSpaceDN w:val="0"/>
        <w:adjustRightInd w:val="0"/>
        <w:ind w:firstLineChars="0"/>
        <w:jc w:val="left"/>
        <w:rPr>
          <w:rFonts w:ascii="新宋体" w:hAnsi="新宋体" w:cs="新宋体"/>
          <w:b/>
          <w:kern w:val="0"/>
          <w:sz w:val="24"/>
          <w:szCs w:val="19"/>
        </w:rPr>
      </w:pPr>
      <w:r w:rsidRPr="00B37E1A">
        <w:rPr>
          <w:rFonts w:ascii="新宋体" w:hAnsi="新宋体" w:cs="新宋体" w:hint="eastAsia"/>
          <w:b/>
          <w:kern w:val="0"/>
          <w:sz w:val="24"/>
          <w:szCs w:val="19"/>
        </w:rPr>
        <w:t>Error code</w:t>
      </w:r>
    </w:p>
    <w:p w:rsidR="0097622E" w:rsidRPr="0097622E" w:rsidRDefault="0097622E" w:rsidP="0097622E">
      <w:pPr>
        <w:pStyle w:val="ListParagraph"/>
        <w:autoSpaceDE w:val="0"/>
        <w:autoSpaceDN w:val="0"/>
        <w:adjustRightInd w:val="0"/>
        <w:ind w:left="420" w:firstLineChars="0" w:firstLine="0"/>
        <w:jc w:val="left"/>
        <w:rPr>
          <w:rFonts w:ascii="新宋体" w:hAnsi="新宋体" w:cs="新宋体"/>
          <w:kern w:val="0"/>
          <w:sz w:val="19"/>
          <w:szCs w:val="19"/>
        </w:rPr>
      </w:pPr>
      <w:r w:rsidRPr="0097622E">
        <w:rPr>
          <w:rFonts w:ascii="新宋体" w:hAnsi="新宋体" w:cs="新宋体"/>
          <w:color w:val="0000FF"/>
          <w:kern w:val="0"/>
          <w:sz w:val="19"/>
          <w:szCs w:val="19"/>
        </w:rPr>
        <w:t>#define</w:t>
      </w:r>
      <w:r w:rsidRPr="0097622E">
        <w:rPr>
          <w:rFonts w:ascii="新宋体" w:hAnsi="新宋体" w:cs="新宋体"/>
          <w:kern w:val="0"/>
          <w:sz w:val="19"/>
          <w:szCs w:val="19"/>
        </w:rPr>
        <w:t xml:space="preserve"> https_err_base</w:t>
      </w:r>
      <w:r w:rsidRPr="0097622E">
        <w:rPr>
          <w:rFonts w:ascii="新宋体" w:hAnsi="新宋体" w:cs="新宋体"/>
          <w:kern w:val="0"/>
          <w:sz w:val="19"/>
          <w:szCs w:val="19"/>
        </w:rPr>
        <w:tab/>
      </w:r>
      <w:r w:rsidRPr="0097622E">
        <w:rPr>
          <w:rFonts w:ascii="新宋体" w:hAnsi="新宋体" w:cs="新宋体"/>
          <w:kern w:val="0"/>
          <w:sz w:val="19"/>
          <w:szCs w:val="19"/>
        </w:rPr>
        <w:tab/>
      </w:r>
      <w:r w:rsidRPr="0097622E">
        <w:rPr>
          <w:rFonts w:ascii="新宋体" w:hAnsi="新宋体" w:cs="新宋体"/>
          <w:kern w:val="0"/>
          <w:sz w:val="19"/>
          <w:szCs w:val="19"/>
        </w:rPr>
        <w:tab/>
        <w:t>0</w:t>
      </w:r>
    </w:p>
    <w:p w:rsidR="0097622E" w:rsidRPr="0097622E" w:rsidRDefault="0097622E" w:rsidP="0097622E">
      <w:pPr>
        <w:pStyle w:val="ListParagraph"/>
        <w:autoSpaceDE w:val="0"/>
        <w:autoSpaceDN w:val="0"/>
        <w:adjustRightInd w:val="0"/>
        <w:ind w:left="420" w:firstLineChars="0" w:firstLine="0"/>
        <w:jc w:val="left"/>
        <w:rPr>
          <w:rFonts w:ascii="新宋体" w:hAnsi="新宋体" w:cs="新宋体"/>
          <w:kern w:val="0"/>
          <w:sz w:val="19"/>
          <w:szCs w:val="19"/>
        </w:rPr>
      </w:pPr>
      <w:r w:rsidRPr="0097622E">
        <w:rPr>
          <w:rFonts w:ascii="新宋体" w:hAnsi="新宋体" w:cs="新宋体"/>
          <w:color w:val="0000FF"/>
          <w:kern w:val="0"/>
          <w:sz w:val="19"/>
          <w:szCs w:val="19"/>
        </w:rPr>
        <w:t>#</w:t>
      </w:r>
      <w:proofErr w:type="gramStart"/>
      <w:r w:rsidRPr="0097622E">
        <w:rPr>
          <w:rFonts w:ascii="新宋体" w:hAnsi="新宋体" w:cs="新宋体"/>
          <w:color w:val="0000FF"/>
          <w:kern w:val="0"/>
          <w:sz w:val="19"/>
          <w:szCs w:val="19"/>
        </w:rPr>
        <w:t>define</w:t>
      </w:r>
      <w:proofErr w:type="gramEnd"/>
      <w:r w:rsidRPr="0097622E">
        <w:rPr>
          <w:rFonts w:ascii="新宋体" w:hAnsi="新宋体" w:cs="新宋体"/>
          <w:kern w:val="0"/>
          <w:sz w:val="19"/>
          <w:szCs w:val="19"/>
        </w:rPr>
        <w:t xml:space="preserve"> https_err_success</w:t>
      </w:r>
      <w:r w:rsidRPr="0097622E">
        <w:rPr>
          <w:rFonts w:ascii="新宋体" w:hAnsi="新宋体" w:cs="新宋体"/>
          <w:kern w:val="0"/>
          <w:sz w:val="19"/>
          <w:szCs w:val="19"/>
        </w:rPr>
        <w:tab/>
      </w:r>
      <w:r w:rsidRPr="0097622E">
        <w:rPr>
          <w:rFonts w:ascii="新宋体" w:hAnsi="新宋体" w:cs="新宋体"/>
          <w:kern w:val="0"/>
          <w:sz w:val="19"/>
          <w:szCs w:val="19"/>
        </w:rPr>
        <w:tab/>
        <w:t>(https_err_base)</w:t>
      </w:r>
    </w:p>
    <w:p w:rsidR="0097622E" w:rsidRPr="0097622E" w:rsidRDefault="0097622E" w:rsidP="0097622E">
      <w:pPr>
        <w:pStyle w:val="ListParagraph"/>
        <w:autoSpaceDE w:val="0"/>
        <w:autoSpaceDN w:val="0"/>
        <w:adjustRightInd w:val="0"/>
        <w:ind w:left="420" w:firstLineChars="0" w:firstLine="0"/>
        <w:jc w:val="left"/>
        <w:rPr>
          <w:rFonts w:ascii="新宋体" w:hAnsi="新宋体" w:cs="新宋体"/>
          <w:kern w:val="0"/>
          <w:sz w:val="19"/>
          <w:szCs w:val="19"/>
        </w:rPr>
      </w:pPr>
      <w:r w:rsidRPr="0097622E">
        <w:rPr>
          <w:rFonts w:ascii="新宋体" w:hAnsi="新宋体" w:cs="新宋体"/>
          <w:color w:val="0000FF"/>
          <w:kern w:val="0"/>
          <w:sz w:val="19"/>
          <w:szCs w:val="19"/>
        </w:rPr>
        <w:t>#</w:t>
      </w:r>
      <w:proofErr w:type="gramStart"/>
      <w:r w:rsidRPr="0097622E">
        <w:rPr>
          <w:rFonts w:ascii="新宋体" w:hAnsi="新宋体" w:cs="新宋体"/>
          <w:color w:val="0000FF"/>
          <w:kern w:val="0"/>
          <w:sz w:val="19"/>
          <w:szCs w:val="19"/>
        </w:rPr>
        <w:t>define</w:t>
      </w:r>
      <w:proofErr w:type="gramEnd"/>
      <w:r w:rsidRPr="0097622E">
        <w:rPr>
          <w:rFonts w:ascii="新宋体" w:hAnsi="新宋体" w:cs="新宋体"/>
          <w:kern w:val="0"/>
          <w:sz w:val="19"/>
          <w:szCs w:val="19"/>
        </w:rPr>
        <w:t xml:space="preserve"> https_err_not_https</w:t>
      </w:r>
      <w:r w:rsidRPr="0097622E">
        <w:rPr>
          <w:rFonts w:ascii="新宋体" w:hAnsi="新宋体" w:cs="新宋体"/>
          <w:kern w:val="0"/>
          <w:sz w:val="19"/>
          <w:szCs w:val="19"/>
        </w:rPr>
        <w:tab/>
      </w:r>
      <w:r w:rsidRPr="0097622E">
        <w:rPr>
          <w:rFonts w:ascii="新宋体" w:hAnsi="新宋体" w:cs="新宋体"/>
          <w:kern w:val="0"/>
          <w:sz w:val="19"/>
          <w:szCs w:val="19"/>
        </w:rPr>
        <w:tab/>
        <w:t>(https_err_base - 1)</w:t>
      </w:r>
    </w:p>
    <w:p w:rsidR="0097622E" w:rsidRPr="0097622E" w:rsidRDefault="0097622E" w:rsidP="0097622E">
      <w:pPr>
        <w:pStyle w:val="ListParagraph"/>
        <w:autoSpaceDE w:val="0"/>
        <w:autoSpaceDN w:val="0"/>
        <w:adjustRightInd w:val="0"/>
        <w:ind w:left="420" w:firstLineChars="0" w:firstLine="0"/>
        <w:jc w:val="left"/>
        <w:rPr>
          <w:rFonts w:ascii="新宋体" w:hAnsi="新宋体" w:cs="新宋体"/>
          <w:kern w:val="0"/>
          <w:sz w:val="19"/>
          <w:szCs w:val="19"/>
        </w:rPr>
      </w:pPr>
      <w:r w:rsidRPr="0097622E">
        <w:rPr>
          <w:rFonts w:ascii="新宋体" w:hAnsi="新宋体" w:cs="新宋体"/>
          <w:color w:val="0000FF"/>
          <w:kern w:val="0"/>
          <w:sz w:val="19"/>
          <w:szCs w:val="19"/>
        </w:rPr>
        <w:t>#</w:t>
      </w:r>
      <w:proofErr w:type="gramStart"/>
      <w:r w:rsidRPr="0097622E">
        <w:rPr>
          <w:rFonts w:ascii="新宋体" w:hAnsi="新宋体" w:cs="新宋体"/>
          <w:color w:val="0000FF"/>
          <w:kern w:val="0"/>
          <w:sz w:val="19"/>
          <w:szCs w:val="19"/>
        </w:rPr>
        <w:t>define</w:t>
      </w:r>
      <w:proofErr w:type="gramEnd"/>
      <w:r w:rsidRPr="0097622E">
        <w:rPr>
          <w:rFonts w:ascii="新宋体" w:hAnsi="新宋体" w:cs="新宋体"/>
          <w:kern w:val="0"/>
          <w:sz w:val="19"/>
          <w:szCs w:val="19"/>
        </w:rPr>
        <w:t xml:space="preserve"> https_err_loadcert</w:t>
      </w:r>
      <w:r w:rsidRPr="0097622E">
        <w:rPr>
          <w:rFonts w:ascii="新宋体" w:hAnsi="新宋体" w:cs="新宋体"/>
          <w:kern w:val="0"/>
          <w:sz w:val="19"/>
          <w:szCs w:val="19"/>
        </w:rPr>
        <w:tab/>
      </w:r>
      <w:r w:rsidRPr="0097622E">
        <w:rPr>
          <w:rFonts w:ascii="新宋体" w:hAnsi="新宋体" w:cs="新宋体"/>
          <w:kern w:val="0"/>
          <w:sz w:val="19"/>
          <w:szCs w:val="19"/>
        </w:rPr>
        <w:tab/>
        <w:t>(https_err_base - 2)</w:t>
      </w:r>
    </w:p>
    <w:p w:rsidR="0097622E" w:rsidRPr="0097622E" w:rsidRDefault="0097622E" w:rsidP="0097622E">
      <w:pPr>
        <w:pStyle w:val="ListParagraph"/>
        <w:autoSpaceDE w:val="0"/>
        <w:autoSpaceDN w:val="0"/>
        <w:adjustRightInd w:val="0"/>
        <w:ind w:left="420" w:firstLineChars="0" w:firstLine="0"/>
        <w:jc w:val="left"/>
        <w:rPr>
          <w:rFonts w:ascii="新宋体" w:hAnsi="新宋体" w:cs="新宋体"/>
          <w:kern w:val="0"/>
          <w:sz w:val="19"/>
          <w:szCs w:val="19"/>
        </w:rPr>
      </w:pPr>
      <w:r w:rsidRPr="0097622E">
        <w:rPr>
          <w:rFonts w:ascii="新宋体" w:hAnsi="新宋体" w:cs="新宋体"/>
          <w:color w:val="0000FF"/>
          <w:kern w:val="0"/>
          <w:sz w:val="19"/>
          <w:szCs w:val="19"/>
        </w:rPr>
        <w:t>#</w:t>
      </w:r>
      <w:proofErr w:type="gramStart"/>
      <w:r w:rsidRPr="0097622E">
        <w:rPr>
          <w:rFonts w:ascii="新宋体" w:hAnsi="新宋体" w:cs="新宋体"/>
          <w:color w:val="0000FF"/>
          <w:kern w:val="0"/>
          <w:sz w:val="19"/>
          <w:szCs w:val="19"/>
        </w:rPr>
        <w:t>define</w:t>
      </w:r>
      <w:proofErr w:type="gramEnd"/>
      <w:r w:rsidRPr="0097622E">
        <w:rPr>
          <w:rFonts w:ascii="新宋体" w:hAnsi="新宋体" w:cs="新宋体"/>
          <w:kern w:val="0"/>
          <w:sz w:val="19"/>
          <w:szCs w:val="19"/>
        </w:rPr>
        <w:t xml:space="preserve"> https_err_company_cert_store</w:t>
      </w:r>
      <w:r w:rsidRPr="0097622E">
        <w:rPr>
          <w:rFonts w:ascii="新宋体" w:hAnsi="新宋体" w:cs="新宋体"/>
          <w:kern w:val="0"/>
          <w:sz w:val="19"/>
          <w:szCs w:val="19"/>
        </w:rPr>
        <w:tab/>
        <w:t>(https_err_base - 3)</w:t>
      </w:r>
    </w:p>
    <w:p w:rsidR="0097622E" w:rsidRPr="0097622E" w:rsidRDefault="0097622E" w:rsidP="0097622E">
      <w:pPr>
        <w:pStyle w:val="ListParagraph"/>
        <w:autoSpaceDE w:val="0"/>
        <w:autoSpaceDN w:val="0"/>
        <w:adjustRightInd w:val="0"/>
        <w:ind w:left="420" w:firstLineChars="0" w:firstLine="0"/>
        <w:jc w:val="left"/>
        <w:rPr>
          <w:rFonts w:ascii="新宋体" w:hAnsi="新宋体" w:cs="新宋体"/>
          <w:kern w:val="0"/>
          <w:sz w:val="19"/>
          <w:szCs w:val="19"/>
        </w:rPr>
      </w:pPr>
      <w:r w:rsidRPr="0097622E">
        <w:rPr>
          <w:rFonts w:ascii="新宋体" w:hAnsi="新宋体" w:cs="新宋体"/>
          <w:color w:val="0000FF"/>
          <w:kern w:val="0"/>
          <w:sz w:val="19"/>
          <w:szCs w:val="19"/>
        </w:rPr>
        <w:t>#</w:t>
      </w:r>
      <w:proofErr w:type="gramStart"/>
      <w:r w:rsidRPr="0097622E">
        <w:rPr>
          <w:rFonts w:ascii="新宋体" w:hAnsi="新宋体" w:cs="新宋体"/>
          <w:color w:val="0000FF"/>
          <w:kern w:val="0"/>
          <w:sz w:val="19"/>
          <w:szCs w:val="19"/>
        </w:rPr>
        <w:t>define</w:t>
      </w:r>
      <w:proofErr w:type="gramEnd"/>
      <w:r w:rsidRPr="0097622E">
        <w:rPr>
          <w:rFonts w:ascii="新宋体" w:hAnsi="新宋体" w:cs="新宋体"/>
          <w:kern w:val="0"/>
          <w:sz w:val="19"/>
          <w:szCs w:val="19"/>
        </w:rPr>
        <w:t xml:space="preserve"> https_err_fd_bind</w:t>
      </w:r>
      <w:r w:rsidRPr="0097622E">
        <w:rPr>
          <w:rFonts w:ascii="新宋体" w:hAnsi="新宋体" w:cs="新宋体"/>
          <w:kern w:val="0"/>
          <w:sz w:val="19"/>
          <w:szCs w:val="19"/>
        </w:rPr>
        <w:tab/>
      </w:r>
      <w:r w:rsidRPr="0097622E">
        <w:rPr>
          <w:rFonts w:ascii="新宋体" w:hAnsi="新宋体" w:cs="新宋体"/>
          <w:kern w:val="0"/>
          <w:sz w:val="19"/>
          <w:szCs w:val="19"/>
        </w:rPr>
        <w:tab/>
        <w:t>(https_err_base - 4)</w:t>
      </w:r>
    </w:p>
    <w:p w:rsidR="0097622E" w:rsidRPr="0097622E" w:rsidRDefault="0097622E" w:rsidP="0097622E">
      <w:pPr>
        <w:pStyle w:val="ListParagraph"/>
        <w:autoSpaceDE w:val="0"/>
        <w:autoSpaceDN w:val="0"/>
        <w:adjustRightInd w:val="0"/>
        <w:ind w:left="420" w:firstLineChars="0" w:firstLine="0"/>
        <w:jc w:val="left"/>
        <w:rPr>
          <w:rFonts w:ascii="新宋体" w:hAnsi="新宋体" w:cs="新宋体"/>
          <w:kern w:val="0"/>
          <w:sz w:val="19"/>
          <w:szCs w:val="19"/>
        </w:rPr>
      </w:pPr>
    </w:p>
    <w:p w:rsidR="0097622E" w:rsidRPr="0097622E" w:rsidRDefault="0097622E" w:rsidP="0097622E">
      <w:pPr>
        <w:pStyle w:val="ListParagraph"/>
        <w:autoSpaceDE w:val="0"/>
        <w:autoSpaceDN w:val="0"/>
        <w:adjustRightInd w:val="0"/>
        <w:ind w:left="420" w:firstLineChars="0" w:firstLine="0"/>
        <w:jc w:val="left"/>
        <w:rPr>
          <w:rFonts w:ascii="新宋体" w:hAnsi="新宋体" w:cs="新宋体"/>
          <w:kern w:val="0"/>
          <w:sz w:val="19"/>
          <w:szCs w:val="19"/>
        </w:rPr>
      </w:pPr>
      <w:r w:rsidRPr="0097622E">
        <w:rPr>
          <w:rFonts w:ascii="新宋体" w:hAnsi="新宋体" w:cs="新宋体"/>
          <w:color w:val="0000FF"/>
          <w:kern w:val="0"/>
          <w:sz w:val="19"/>
          <w:szCs w:val="19"/>
        </w:rPr>
        <w:t>#</w:t>
      </w:r>
      <w:proofErr w:type="gramStart"/>
      <w:r w:rsidRPr="0097622E">
        <w:rPr>
          <w:rFonts w:ascii="新宋体" w:hAnsi="新宋体" w:cs="新宋体"/>
          <w:color w:val="0000FF"/>
          <w:kern w:val="0"/>
          <w:sz w:val="19"/>
          <w:szCs w:val="19"/>
        </w:rPr>
        <w:t>define</w:t>
      </w:r>
      <w:proofErr w:type="gramEnd"/>
      <w:r w:rsidRPr="0097622E">
        <w:rPr>
          <w:rFonts w:ascii="新宋体" w:hAnsi="新宋体" w:cs="新宋体"/>
          <w:kern w:val="0"/>
          <w:sz w:val="19"/>
          <w:szCs w:val="19"/>
        </w:rPr>
        <w:t xml:space="preserve"> https_err_not_handshake</w:t>
      </w:r>
      <w:r w:rsidRPr="0097622E">
        <w:rPr>
          <w:rFonts w:ascii="新宋体" w:hAnsi="新宋体" w:cs="新宋体"/>
          <w:kern w:val="0"/>
          <w:sz w:val="19"/>
          <w:szCs w:val="19"/>
        </w:rPr>
        <w:tab/>
      </w:r>
      <w:r w:rsidRPr="0097622E">
        <w:rPr>
          <w:rFonts w:ascii="新宋体" w:hAnsi="新宋体" w:cs="新宋体"/>
          <w:kern w:val="0"/>
          <w:sz w:val="19"/>
          <w:szCs w:val="19"/>
        </w:rPr>
        <w:tab/>
        <w:t>(https_err_base - 5)</w:t>
      </w:r>
    </w:p>
    <w:p w:rsidR="0097622E" w:rsidRPr="0097622E" w:rsidRDefault="0097622E" w:rsidP="0097622E">
      <w:pPr>
        <w:pStyle w:val="ListParagraph"/>
        <w:autoSpaceDE w:val="0"/>
        <w:autoSpaceDN w:val="0"/>
        <w:adjustRightInd w:val="0"/>
        <w:ind w:left="420" w:firstLineChars="0" w:firstLine="0"/>
        <w:jc w:val="left"/>
        <w:rPr>
          <w:rFonts w:ascii="新宋体" w:hAnsi="新宋体" w:cs="新宋体"/>
          <w:kern w:val="0"/>
          <w:sz w:val="19"/>
          <w:szCs w:val="19"/>
        </w:rPr>
      </w:pPr>
      <w:r w:rsidRPr="0097622E">
        <w:rPr>
          <w:rFonts w:ascii="新宋体" w:hAnsi="新宋体" w:cs="新宋体"/>
          <w:color w:val="0000FF"/>
          <w:kern w:val="0"/>
          <w:sz w:val="19"/>
          <w:szCs w:val="19"/>
        </w:rPr>
        <w:t>#</w:t>
      </w:r>
      <w:proofErr w:type="gramStart"/>
      <w:r w:rsidRPr="0097622E">
        <w:rPr>
          <w:rFonts w:ascii="新宋体" w:hAnsi="新宋体" w:cs="新宋体"/>
          <w:color w:val="0000FF"/>
          <w:kern w:val="0"/>
          <w:sz w:val="19"/>
          <w:szCs w:val="19"/>
        </w:rPr>
        <w:t>define</w:t>
      </w:r>
      <w:proofErr w:type="gramEnd"/>
      <w:r w:rsidRPr="0097622E">
        <w:rPr>
          <w:rFonts w:ascii="新宋体" w:hAnsi="新宋体" w:cs="新宋体"/>
          <w:kern w:val="0"/>
          <w:sz w:val="19"/>
          <w:szCs w:val="19"/>
        </w:rPr>
        <w:t xml:space="preserve"> https_err_client_cert</w:t>
      </w:r>
      <w:r w:rsidRPr="0097622E">
        <w:rPr>
          <w:rFonts w:ascii="新宋体" w:hAnsi="新宋体" w:cs="新宋体"/>
          <w:kern w:val="0"/>
          <w:sz w:val="19"/>
          <w:szCs w:val="19"/>
        </w:rPr>
        <w:tab/>
      </w:r>
      <w:r w:rsidRPr="0097622E">
        <w:rPr>
          <w:rFonts w:ascii="新宋体" w:hAnsi="新宋体" w:cs="新宋体"/>
          <w:kern w:val="0"/>
          <w:sz w:val="19"/>
          <w:szCs w:val="19"/>
        </w:rPr>
        <w:tab/>
        <w:t>(https_err_base - 6)</w:t>
      </w:r>
    </w:p>
    <w:p w:rsidR="0097622E" w:rsidRPr="0097622E" w:rsidRDefault="0097622E" w:rsidP="0097622E">
      <w:pPr>
        <w:pStyle w:val="ListParagraph"/>
        <w:autoSpaceDE w:val="0"/>
        <w:autoSpaceDN w:val="0"/>
        <w:adjustRightInd w:val="0"/>
        <w:ind w:left="420" w:firstLineChars="0" w:firstLine="0"/>
        <w:jc w:val="left"/>
        <w:rPr>
          <w:rFonts w:ascii="新宋体" w:hAnsi="新宋体" w:cs="新宋体"/>
          <w:kern w:val="0"/>
          <w:sz w:val="19"/>
          <w:szCs w:val="19"/>
        </w:rPr>
      </w:pPr>
      <w:r w:rsidRPr="0097622E">
        <w:rPr>
          <w:rFonts w:ascii="新宋体" w:hAnsi="新宋体" w:cs="新宋体"/>
          <w:color w:val="0000FF"/>
          <w:kern w:val="0"/>
          <w:sz w:val="19"/>
          <w:szCs w:val="19"/>
        </w:rPr>
        <w:t>#</w:t>
      </w:r>
      <w:proofErr w:type="gramStart"/>
      <w:r w:rsidRPr="0097622E">
        <w:rPr>
          <w:rFonts w:ascii="新宋体" w:hAnsi="新宋体" w:cs="新宋体"/>
          <w:color w:val="0000FF"/>
          <w:kern w:val="0"/>
          <w:sz w:val="19"/>
          <w:szCs w:val="19"/>
        </w:rPr>
        <w:t>define</w:t>
      </w:r>
      <w:proofErr w:type="gramEnd"/>
      <w:r w:rsidRPr="0097622E">
        <w:rPr>
          <w:rFonts w:ascii="新宋体" w:hAnsi="新宋体" w:cs="新宋体"/>
          <w:kern w:val="0"/>
          <w:sz w:val="19"/>
          <w:szCs w:val="19"/>
        </w:rPr>
        <w:t xml:space="preserve"> https_err_client_cert_reconn_server</w:t>
      </w:r>
      <w:r w:rsidRPr="0097622E">
        <w:rPr>
          <w:rFonts w:ascii="新宋体" w:hAnsi="新宋体" w:cs="新宋体"/>
          <w:kern w:val="0"/>
          <w:sz w:val="19"/>
          <w:szCs w:val="19"/>
        </w:rPr>
        <w:tab/>
        <w:t>(https_err_base - 7)</w:t>
      </w:r>
    </w:p>
    <w:p w:rsidR="0097622E" w:rsidRPr="0097622E" w:rsidRDefault="0097622E" w:rsidP="0097622E">
      <w:pPr>
        <w:pStyle w:val="ListParagraph"/>
        <w:autoSpaceDE w:val="0"/>
        <w:autoSpaceDN w:val="0"/>
        <w:adjustRightInd w:val="0"/>
        <w:ind w:left="420" w:firstLineChars="0" w:firstLine="0"/>
        <w:jc w:val="left"/>
        <w:rPr>
          <w:rFonts w:ascii="新宋体" w:hAnsi="新宋体" w:cs="新宋体"/>
          <w:kern w:val="0"/>
          <w:sz w:val="19"/>
          <w:szCs w:val="19"/>
        </w:rPr>
      </w:pPr>
      <w:r w:rsidRPr="0097622E">
        <w:rPr>
          <w:rFonts w:ascii="新宋体" w:hAnsi="新宋体" w:cs="新宋体"/>
          <w:color w:val="0000FF"/>
          <w:kern w:val="0"/>
          <w:sz w:val="19"/>
          <w:szCs w:val="19"/>
        </w:rPr>
        <w:t>#</w:t>
      </w:r>
      <w:proofErr w:type="gramStart"/>
      <w:r w:rsidRPr="0097622E">
        <w:rPr>
          <w:rFonts w:ascii="新宋体" w:hAnsi="新宋体" w:cs="新宋体"/>
          <w:color w:val="0000FF"/>
          <w:kern w:val="0"/>
          <w:sz w:val="19"/>
          <w:szCs w:val="19"/>
        </w:rPr>
        <w:t>define</w:t>
      </w:r>
      <w:proofErr w:type="gramEnd"/>
      <w:r w:rsidRPr="0097622E">
        <w:rPr>
          <w:rFonts w:ascii="新宋体" w:hAnsi="新宋体" w:cs="新宋体"/>
          <w:kern w:val="0"/>
          <w:sz w:val="19"/>
          <w:szCs w:val="19"/>
        </w:rPr>
        <w:t xml:space="preserve"> https_err_certificate</w:t>
      </w:r>
      <w:r w:rsidRPr="0097622E">
        <w:rPr>
          <w:rFonts w:ascii="新宋体" w:hAnsi="新宋体" w:cs="新宋体"/>
          <w:kern w:val="0"/>
          <w:sz w:val="19"/>
          <w:szCs w:val="19"/>
        </w:rPr>
        <w:tab/>
      </w:r>
      <w:r w:rsidRPr="0097622E">
        <w:rPr>
          <w:rFonts w:ascii="新宋体" w:hAnsi="新宋体" w:cs="新宋体"/>
          <w:kern w:val="0"/>
          <w:sz w:val="19"/>
          <w:szCs w:val="19"/>
        </w:rPr>
        <w:tab/>
        <w:t>(https_err_base - 8)</w:t>
      </w:r>
    </w:p>
    <w:p w:rsidR="0097622E" w:rsidRPr="0097622E" w:rsidRDefault="0097622E" w:rsidP="0097622E">
      <w:pPr>
        <w:pStyle w:val="ListParagraph"/>
        <w:autoSpaceDE w:val="0"/>
        <w:autoSpaceDN w:val="0"/>
        <w:adjustRightInd w:val="0"/>
        <w:ind w:left="420" w:firstLineChars="0" w:firstLine="0"/>
        <w:jc w:val="left"/>
        <w:rPr>
          <w:rFonts w:ascii="新宋体" w:hAnsi="新宋体" w:cs="新宋体"/>
          <w:kern w:val="0"/>
          <w:sz w:val="19"/>
          <w:szCs w:val="19"/>
        </w:rPr>
      </w:pPr>
      <w:r w:rsidRPr="0097622E">
        <w:rPr>
          <w:rFonts w:ascii="新宋体" w:hAnsi="新宋体" w:cs="新宋体"/>
          <w:color w:val="0000FF"/>
          <w:kern w:val="0"/>
          <w:sz w:val="19"/>
          <w:szCs w:val="19"/>
        </w:rPr>
        <w:t>#</w:t>
      </w:r>
      <w:proofErr w:type="gramStart"/>
      <w:r w:rsidRPr="0097622E">
        <w:rPr>
          <w:rFonts w:ascii="新宋体" w:hAnsi="新宋体" w:cs="新宋体"/>
          <w:color w:val="0000FF"/>
          <w:kern w:val="0"/>
          <w:sz w:val="19"/>
          <w:szCs w:val="19"/>
        </w:rPr>
        <w:t>define</w:t>
      </w:r>
      <w:proofErr w:type="gramEnd"/>
      <w:r w:rsidRPr="0097622E">
        <w:rPr>
          <w:rFonts w:ascii="新宋体" w:hAnsi="新宋体" w:cs="新宋体"/>
          <w:kern w:val="0"/>
          <w:sz w:val="19"/>
          <w:szCs w:val="19"/>
        </w:rPr>
        <w:t xml:space="preserve"> https_err_token</w:t>
      </w:r>
      <w:r w:rsidRPr="0097622E">
        <w:rPr>
          <w:rFonts w:ascii="新宋体" w:hAnsi="新宋体" w:cs="新宋体"/>
          <w:kern w:val="0"/>
          <w:sz w:val="19"/>
          <w:szCs w:val="19"/>
        </w:rPr>
        <w:tab/>
      </w:r>
      <w:r w:rsidRPr="0097622E">
        <w:rPr>
          <w:rFonts w:ascii="新宋体" w:hAnsi="新宋体" w:cs="新宋体"/>
          <w:kern w:val="0"/>
          <w:sz w:val="19"/>
          <w:szCs w:val="19"/>
        </w:rPr>
        <w:tab/>
      </w:r>
      <w:r w:rsidRPr="0097622E">
        <w:rPr>
          <w:rFonts w:ascii="新宋体" w:hAnsi="新宋体" w:cs="新宋体"/>
          <w:kern w:val="0"/>
          <w:sz w:val="19"/>
          <w:szCs w:val="19"/>
        </w:rPr>
        <w:tab/>
        <w:t>(https_err_base - 9)</w:t>
      </w:r>
    </w:p>
    <w:p w:rsidR="0097622E" w:rsidRPr="0097622E" w:rsidRDefault="0097622E" w:rsidP="0097622E">
      <w:pPr>
        <w:pStyle w:val="ListParagraph"/>
        <w:autoSpaceDE w:val="0"/>
        <w:autoSpaceDN w:val="0"/>
        <w:adjustRightInd w:val="0"/>
        <w:ind w:left="420" w:firstLineChars="0" w:firstLine="0"/>
        <w:jc w:val="left"/>
        <w:rPr>
          <w:rFonts w:ascii="新宋体" w:hAnsi="新宋体" w:cs="新宋体"/>
          <w:kern w:val="0"/>
          <w:sz w:val="19"/>
          <w:szCs w:val="19"/>
        </w:rPr>
      </w:pPr>
    </w:p>
    <w:p w:rsidR="0097622E" w:rsidRPr="0097622E" w:rsidRDefault="0097622E" w:rsidP="0097622E">
      <w:pPr>
        <w:pStyle w:val="ListParagraph"/>
        <w:autoSpaceDE w:val="0"/>
        <w:autoSpaceDN w:val="0"/>
        <w:adjustRightInd w:val="0"/>
        <w:ind w:left="420" w:firstLineChars="0" w:firstLine="0"/>
        <w:jc w:val="left"/>
        <w:rPr>
          <w:rFonts w:ascii="新宋体" w:hAnsi="新宋体" w:cs="新宋体"/>
          <w:kern w:val="0"/>
          <w:sz w:val="19"/>
          <w:szCs w:val="19"/>
        </w:rPr>
      </w:pPr>
      <w:r w:rsidRPr="0097622E">
        <w:rPr>
          <w:rFonts w:ascii="新宋体" w:hAnsi="新宋体" w:cs="新宋体"/>
          <w:color w:val="0000FF"/>
          <w:kern w:val="0"/>
          <w:sz w:val="19"/>
          <w:szCs w:val="19"/>
        </w:rPr>
        <w:t>#define</w:t>
      </w:r>
      <w:r w:rsidRPr="0097622E">
        <w:rPr>
          <w:rFonts w:ascii="新宋体" w:hAnsi="新宋体" w:cs="新宋体"/>
          <w:kern w:val="0"/>
          <w:sz w:val="19"/>
          <w:szCs w:val="19"/>
        </w:rPr>
        <w:t xml:space="preserve"> https_err_policy_not_decrypt</w:t>
      </w:r>
      <w:r w:rsidRPr="0097622E">
        <w:rPr>
          <w:rFonts w:ascii="新宋体" w:hAnsi="新宋体" w:cs="新宋体"/>
          <w:kern w:val="0"/>
          <w:sz w:val="19"/>
          <w:szCs w:val="19"/>
        </w:rPr>
        <w:tab/>
        <w:t>(https_err_base - 10)</w:t>
      </w:r>
    </w:p>
    <w:p w:rsidR="0097622E" w:rsidRPr="0097622E" w:rsidRDefault="0097622E" w:rsidP="0097622E">
      <w:pPr>
        <w:pStyle w:val="ListParagraph"/>
        <w:autoSpaceDE w:val="0"/>
        <w:autoSpaceDN w:val="0"/>
        <w:adjustRightInd w:val="0"/>
        <w:ind w:left="420" w:firstLineChars="0" w:firstLine="0"/>
        <w:jc w:val="left"/>
        <w:rPr>
          <w:rFonts w:ascii="新宋体" w:hAnsi="新宋体" w:cs="新宋体"/>
          <w:kern w:val="0"/>
          <w:sz w:val="19"/>
          <w:szCs w:val="19"/>
        </w:rPr>
      </w:pPr>
      <w:r w:rsidRPr="0097622E">
        <w:rPr>
          <w:rFonts w:ascii="新宋体" w:hAnsi="新宋体" w:cs="新宋体"/>
          <w:color w:val="0000FF"/>
          <w:kern w:val="0"/>
          <w:sz w:val="19"/>
          <w:szCs w:val="19"/>
        </w:rPr>
        <w:lastRenderedPageBreak/>
        <w:t>#</w:t>
      </w:r>
      <w:proofErr w:type="gramStart"/>
      <w:r w:rsidRPr="0097622E">
        <w:rPr>
          <w:rFonts w:ascii="新宋体" w:hAnsi="新宋体" w:cs="新宋体"/>
          <w:color w:val="0000FF"/>
          <w:kern w:val="0"/>
          <w:sz w:val="19"/>
          <w:szCs w:val="19"/>
        </w:rPr>
        <w:t>define</w:t>
      </w:r>
      <w:proofErr w:type="gramEnd"/>
      <w:r w:rsidRPr="0097622E">
        <w:rPr>
          <w:rFonts w:ascii="新宋体" w:hAnsi="新宋体" w:cs="新宋体"/>
          <w:kern w:val="0"/>
          <w:sz w:val="19"/>
          <w:szCs w:val="19"/>
        </w:rPr>
        <w:t xml:space="preserve"> https_err_policy_not_decrypt_reconn_server</w:t>
      </w:r>
      <w:r w:rsidRPr="0097622E">
        <w:rPr>
          <w:rFonts w:ascii="新宋体" w:hAnsi="新宋体" w:cs="新宋体"/>
          <w:kern w:val="0"/>
          <w:sz w:val="19"/>
          <w:szCs w:val="19"/>
        </w:rPr>
        <w:tab/>
        <w:t>(https_err_base - 11)</w:t>
      </w:r>
    </w:p>
    <w:p w:rsidR="0097622E" w:rsidRPr="0097622E" w:rsidRDefault="0097622E" w:rsidP="0097622E">
      <w:pPr>
        <w:pStyle w:val="ListParagraph"/>
        <w:autoSpaceDE w:val="0"/>
        <w:autoSpaceDN w:val="0"/>
        <w:adjustRightInd w:val="0"/>
        <w:ind w:left="420" w:firstLineChars="0" w:firstLine="0"/>
        <w:jc w:val="left"/>
        <w:rPr>
          <w:rFonts w:ascii="新宋体" w:hAnsi="新宋体" w:cs="新宋体"/>
          <w:kern w:val="0"/>
          <w:sz w:val="19"/>
          <w:szCs w:val="19"/>
        </w:rPr>
      </w:pPr>
    </w:p>
    <w:p w:rsidR="0097622E" w:rsidRPr="0097622E" w:rsidRDefault="0097622E" w:rsidP="0097622E">
      <w:pPr>
        <w:pStyle w:val="ListParagraph"/>
        <w:autoSpaceDE w:val="0"/>
        <w:autoSpaceDN w:val="0"/>
        <w:adjustRightInd w:val="0"/>
        <w:ind w:left="420" w:firstLineChars="0" w:firstLine="0"/>
        <w:jc w:val="left"/>
        <w:rPr>
          <w:rFonts w:ascii="新宋体" w:hAnsi="新宋体" w:cs="新宋体"/>
          <w:kern w:val="0"/>
          <w:sz w:val="19"/>
          <w:szCs w:val="19"/>
        </w:rPr>
      </w:pPr>
      <w:r w:rsidRPr="0097622E">
        <w:rPr>
          <w:rFonts w:ascii="新宋体" w:hAnsi="新宋体" w:cs="新宋体"/>
          <w:color w:val="0000FF"/>
          <w:kern w:val="0"/>
          <w:sz w:val="19"/>
          <w:szCs w:val="19"/>
        </w:rPr>
        <w:t>#</w:t>
      </w:r>
      <w:proofErr w:type="gramStart"/>
      <w:r w:rsidRPr="0097622E">
        <w:rPr>
          <w:rFonts w:ascii="新宋体" w:hAnsi="新宋体" w:cs="新宋体"/>
          <w:color w:val="0000FF"/>
          <w:kern w:val="0"/>
          <w:sz w:val="19"/>
          <w:szCs w:val="19"/>
        </w:rPr>
        <w:t>define</w:t>
      </w:r>
      <w:proofErr w:type="gramEnd"/>
      <w:r w:rsidRPr="0097622E">
        <w:rPr>
          <w:rFonts w:ascii="新宋体" w:hAnsi="新宋体" w:cs="新宋体"/>
          <w:kern w:val="0"/>
          <w:sz w:val="19"/>
          <w:szCs w:val="19"/>
        </w:rPr>
        <w:t xml:space="preserve"> https_err_shutdown</w:t>
      </w:r>
      <w:r w:rsidRPr="0097622E">
        <w:rPr>
          <w:rFonts w:ascii="新宋体" w:hAnsi="新宋体" w:cs="新宋体"/>
          <w:kern w:val="0"/>
          <w:sz w:val="19"/>
          <w:szCs w:val="19"/>
        </w:rPr>
        <w:tab/>
      </w:r>
      <w:r w:rsidRPr="0097622E">
        <w:rPr>
          <w:rFonts w:ascii="新宋体" w:hAnsi="新宋体" w:cs="新宋体"/>
          <w:kern w:val="0"/>
          <w:sz w:val="19"/>
          <w:szCs w:val="19"/>
        </w:rPr>
        <w:tab/>
        <w:t>(https_err_base - 12)</w:t>
      </w:r>
    </w:p>
    <w:p w:rsidR="0097622E" w:rsidRPr="0097622E" w:rsidRDefault="0097622E" w:rsidP="0097622E">
      <w:pPr>
        <w:pStyle w:val="ListParagraph"/>
        <w:autoSpaceDE w:val="0"/>
        <w:autoSpaceDN w:val="0"/>
        <w:adjustRightInd w:val="0"/>
        <w:ind w:left="420" w:firstLineChars="0" w:firstLine="0"/>
        <w:jc w:val="left"/>
        <w:rPr>
          <w:rFonts w:ascii="新宋体" w:hAnsi="新宋体" w:cs="新宋体"/>
          <w:kern w:val="0"/>
          <w:sz w:val="19"/>
          <w:szCs w:val="19"/>
        </w:rPr>
      </w:pPr>
      <w:r w:rsidRPr="0097622E">
        <w:rPr>
          <w:rFonts w:ascii="新宋体" w:hAnsi="新宋体" w:cs="新宋体"/>
          <w:color w:val="0000FF"/>
          <w:kern w:val="0"/>
          <w:sz w:val="19"/>
          <w:szCs w:val="19"/>
        </w:rPr>
        <w:t>#</w:t>
      </w:r>
      <w:proofErr w:type="gramStart"/>
      <w:r w:rsidRPr="0097622E">
        <w:rPr>
          <w:rFonts w:ascii="新宋体" w:hAnsi="新宋体" w:cs="新宋体"/>
          <w:color w:val="0000FF"/>
          <w:kern w:val="0"/>
          <w:sz w:val="19"/>
          <w:szCs w:val="19"/>
        </w:rPr>
        <w:t>define</w:t>
      </w:r>
      <w:proofErr w:type="gramEnd"/>
      <w:r w:rsidRPr="0097622E">
        <w:rPr>
          <w:rFonts w:ascii="新宋体" w:hAnsi="新宋体" w:cs="新宋体"/>
          <w:kern w:val="0"/>
          <w:sz w:val="19"/>
          <w:szCs w:val="19"/>
        </w:rPr>
        <w:t xml:space="preserve"> https_err_want_read_client</w:t>
      </w:r>
      <w:r w:rsidRPr="0097622E">
        <w:rPr>
          <w:rFonts w:ascii="新宋体" w:hAnsi="新宋体" w:cs="新宋体"/>
          <w:kern w:val="0"/>
          <w:sz w:val="19"/>
          <w:szCs w:val="19"/>
        </w:rPr>
        <w:tab/>
        <w:t>(https_err_base - 13)</w:t>
      </w:r>
    </w:p>
    <w:p w:rsidR="0097622E" w:rsidRPr="0097622E" w:rsidRDefault="0097622E" w:rsidP="0097622E">
      <w:pPr>
        <w:pStyle w:val="ListParagraph"/>
        <w:autoSpaceDE w:val="0"/>
        <w:autoSpaceDN w:val="0"/>
        <w:adjustRightInd w:val="0"/>
        <w:ind w:left="420" w:firstLineChars="0" w:firstLine="0"/>
        <w:jc w:val="left"/>
        <w:rPr>
          <w:rFonts w:ascii="新宋体" w:hAnsi="新宋体" w:cs="新宋体"/>
          <w:kern w:val="0"/>
          <w:sz w:val="19"/>
          <w:szCs w:val="19"/>
        </w:rPr>
      </w:pPr>
      <w:r w:rsidRPr="0097622E">
        <w:rPr>
          <w:rFonts w:ascii="新宋体" w:hAnsi="新宋体" w:cs="新宋体"/>
          <w:color w:val="0000FF"/>
          <w:kern w:val="0"/>
          <w:sz w:val="19"/>
          <w:szCs w:val="19"/>
        </w:rPr>
        <w:t>#</w:t>
      </w:r>
      <w:proofErr w:type="gramStart"/>
      <w:r w:rsidRPr="0097622E">
        <w:rPr>
          <w:rFonts w:ascii="新宋体" w:hAnsi="新宋体" w:cs="新宋体"/>
          <w:color w:val="0000FF"/>
          <w:kern w:val="0"/>
          <w:sz w:val="19"/>
          <w:szCs w:val="19"/>
        </w:rPr>
        <w:t>define</w:t>
      </w:r>
      <w:proofErr w:type="gramEnd"/>
      <w:r w:rsidRPr="0097622E">
        <w:rPr>
          <w:rFonts w:ascii="新宋体" w:hAnsi="新宋体" w:cs="新宋体"/>
          <w:kern w:val="0"/>
          <w:sz w:val="19"/>
          <w:szCs w:val="19"/>
        </w:rPr>
        <w:t xml:space="preserve"> https_err_want_write_client</w:t>
      </w:r>
      <w:r w:rsidRPr="0097622E">
        <w:rPr>
          <w:rFonts w:ascii="新宋体" w:hAnsi="新宋体" w:cs="新宋体"/>
          <w:kern w:val="0"/>
          <w:sz w:val="19"/>
          <w:szCs w:val="19"/>
        </w:rPr>
        <w:tab/>
        <w:t>(https_err_base - 14)</w:t>
      </w:r>
    </w:p>
    <w:p w:rsidR="0097622E" w:rsidRPr="0097622E" w:rsidRDefault="0097622E" w:rsidP="0097622E">
      <w:pPr>
        <w:pStyle w:val="ListParagraph"/>
        <w:autoSpaceDE w:val="0"/>
        <w:autoSpaceDN w:val="0"/>
        <w:adjustRightInd w:val="0"/>
        <w:ind w:left="420" w:firstLineChars="0" w:firstLine="0"/>
        <w:jc w:val="left"/>
        <w:rPr>
          <w:rFonts w:ascii="新宋体" w:hAnsi="新宋体" w:cs="新宋体"/>
          <w:kern w:val="0"/>
          <w:sz w:val="19"/>
          <w:szCs w:val="19"/>
        </w:rPr>
      </w:pPr>
      <w:r w:rsidRPr="0097622E">
        <w:rPr>
          <w:rFonts w:ascii="新宋体" w:hAnsi="新宋体" w:cs="新宋体"/>
          <w:color w:val="0000FF"/>
          <w:kern w:val="0"/>
          <w:sz w:val="19"/>
          <w:szCs w:val="19"/>
        </w:rPr>
        <w:t>#</w:t>
      </w:r>
      <w:proofErr w:type="gramStart"/>
      <w:r w:rsidRPr="0097622E">
        <w:rPr>
          <w:rFonts w:ascii="新宋体" w:hAnsi="新宋体" w:cs="新宋体"/>
          <w:color w:val="0000FF"/>
          <w:kern w:val="0"/>
          <w:sz w:val="19"/>
          <w:szCs w:val="19"/>
        </w:rPr>
        <w:t>define</w:t>
      </w:r>
      <w:proofErr w:type="gramEnd"/>
      <w:r w:rsidRPr="0097622E">
        <w:rPr>
          <w:rFonts w:ascii="新宋体" w:hAnsi="新宋体" w:cs="新宋体"/>
          <w:kern w:val="0"/>
          <w:sz w:val="19"/>
          <w:szCs w:val="19"/>
        </w:rPr>
        <w:t xml:space="preserve"> https_err_want_read_server</w:t>
      </w:r>
      <w:r w:rsidRPr="0097622E">
        <w:rPr>
          <w:rFonts w:ascii="新宋体" w:hAnsi="新宋体" w:cs="新宋体"/>
          <w:kern w:val="0"/>
          <w:sz w:val="19"/>
          <w:szCs w:val="19"/>
        </w:rPr>
        <w:tab/>
        <w:t>(https_err_base - 15)</w:t>
      </w:r>
    </w:p>
    <w:p w:rsidR="0097622E" w:rsidRPr="0097622E" w:rsidRDefault="0097622E" w:rsidP="0097622E">
      <w:pPr>
        <w:pStyle w:val="ListParagraph"/>
        <w:autoSpaceDE w:val="0"/>
        <w:autoSpaceDN w:val="0"/>
        <w:adjustRightInd w:val="0"/>
        <w:ind w:left="420" w:firstLineChars="0" w:firstLine="0"/>
        <w:jc w:val="left"/>
        <w:rPr>
          <w:rFonts w:ascii="新宋体" w:hAnsi="新宋体" w:cs="新宋体"/>
          <w:kern w:val="0"/>
          <w:sz w:val="19"/>
          <w:szCs w:val="19"/>
        </w:rPr>
      </w:pPr>
      <w:r w:rsidRPr="0097622E">
        <w:rPr>
          <w:rFonts w:ascii="新宋体" w:hAnsi="新宋体" w:cs="新宋体"/>
          <w:color w:val="0000FF"/>
          <w:kern w:val="0"/>
          <w:sz w:val="19"/>
          <w:szCs w:val="19"/>
        </w:rPr>
        <w:t>#</w:t>
      </w:r>
      <w:proofErr w:type="gramStart"/>
      <w:r w:rsidRPr="0097622E">
        <w:rPr>
          <w:rFonts w:ascii="新宋体" w:hAnsi="新宋体" w:cs="新宋体"/>
          <w:color w:val="0000FF"/>
          <w:kern w:val="0"/>
          <w:sz w:val="19"/>
          <w:szCs w:val="19"/>
        </w:rPr>
        <w:t>define</w:t>
      </w:r>
      <w:proofErr w:type="gramEnd"/>
      <w:r w:rsidRPr="0097622E">
        <w:rPr>
          <w:rFonts w:ascii="新宋体" w:hAnsi="新宋体" w:cs="新宋体"/>
          <w:kern w:val="0"/>
          <w:sz w:val="19"/>
          <w:szCs w:val="19"/>
        </w:rPr>
        <w:t xml:space="preserve"> https_err_want_write_server</w:t>
      </w:r>
      <w:r w:rsidRPr="0097622E">
        <w:rPr>
          <w:rFonts w:ascii="新宋体" w:hAnsi="新宋体" w:cs="新宋体"/>
          <w:kern w:val="0"/>
          <w:sz w:val="19"/>
          <w:szCs w:val="19"/>
        </w:rPr>
        <w:tab/>
        <w:t>(https_err_base - 16)</w:t>
      </w:r>
    </w:p>
    <w:p w:rsidR="0097622E" w:rsidRPr="0097622E" w:rsidRDefault="0097622E" w:rsidP="0097622E">
      <w:pPr>
        <w:pStyle w:val="ListParagraph"/>
        <w:autoSpaceDE w:val="0"/>
        <w:autoSpaceDN w:val="0"/>
        <w:adjustRightInd w:val="0"/>
        <w:ind w:left="420" w:firstLineChars="0" w:firstLine="0"/>
        <w:jc w:val="left"/>
        <w:rPr>
          <w:rFonts w:ascii="新宋体" w:hAnsi="新宋体" w:cs="新宋体"/>
          <w:kern w:val="0"/>
          <w:sz w:val="19"/>
          <w:szCs w:val="19"/>
        </w:rPr>
      </w:pPr>
    </w:p>
    <w:p w:rsidR="0097622E" w:rsidRPr="0097622E" w:rsidRDefault="0097622E" w:rsidP="0097622E">
      <w:pPr>
        <w:pStyle w:val="ListParagraph"/>
        <w:autoSpaceDE w:val="0"/>
        <w:autoSpaceDN w:val="0"/>
        <w:adjustRightInd w:val="0"/>
        <w:ind w:left="420" w:firstLineChars="0" w:firstLine="0"/>
        <w:jc w:val="left"/>
        <w:rPr>
          <w:rFonts w:ascii="新宋体" w:hAnsi="新宋体" w:cs="新宋体"/>
          <w:kern w:val="0"/>
          <w:sz w:val="19"/>
          <w:szCs w:val="19"/>
        </w:rPr>
      </w:pPr>
      <w:r w:rsidRPr="0097622E">
        <w:rPr>
          <w:rFonts w:ascii="新宋体" w:hAnsi="新宋体" w:cs="新宋体"/>
          <w:color w:val="0000FF"/>
          <w:kern w:val="0"/>
          <w:sz w:val="19"/>
          <w:szCs w:val="19"/>
        </w:rPr>
        <w:t>#</w:t>
      </w:r>
      <w:proofErr w:type="gramStart"/>
      <w:r w:rsidRPr="0097622E">
        <w:rPr>
          <w:rFonts w:ascii="新宋体" w:hAnsi="新宋体" w:cs="新宋体"/>
          <w:color w:val="0000FF"/>
          <w:kern w:val="0"/>
          <w:sz w:val="19"/>
          <w:szCs w:val="19"/>
        </w:rPr>
        <w:t>define</w:t>
      </w:r>
      <w:proofErr w:type="gramEnd"/>
      <w:r w:rsidRPr="0097622E">
        <w:rPr>
          <w:rFonts w:ascii="新宋体" w:hAnsi="新宋体" w:cs="新宋体"/>
          <w:kern w:val="0"/>
          <w:sz w:val="19"/>
          <w:szCs w:val="19"/>
        </w:rPr>
        <w:t xml:space="preserve"> https_err_unknown</w:t>
      </w:r>
      <w:r w:rsidRPr="0097622E">
        <w:rPr>
          <w:rFonts w:ascii="新宋体" w:hAnsi="新宋体" w:cs="新宋体"/>
          <w:kern w:val="0"/>
          <w:sz w:val="19"/>
          <w:szCs w:val="19"/>
        </w:rPr>
        <w:tab/>
      </w:r>
      <w:r w:rsidRPr="0097622E">
        <w:rPr>
          <w:rFonts w:ascii="新宋体" w:hAnsi="新宋体" w:cs="新宋体"/>
          <w:kern w:val="0"/>
          <w:sz w:val="19"/>
          <w:szCs w:val="19"/>
        </w:rPr>
        <w:tab/>
        <w:t>(https_err_base - 1000)</w:t>
      </w:r>
    </w:p>
    <w:p w:rsidR="0097622E" w:rsidRPr="0097622E" w:rsidRDefault="0097622E" w:rsidP="0097622E">
      <w:pPr>
        <w:pStyle w:val="ListParagraph"/>
        <w:autoSpaceDE w:val="0"/>
        <w:autoSpaceDN w:val="0"/>
        <w:adjustRightInd w:val="0"/>
        <w:ind w:left="420" w:firstLineChars="0" w:firstLine="0"/>
        <w:jc w:val="left"/>
        <w:rPr>
          <w:rFonts w:ascii="新宋体" w:hAnsi="新宋体" w:cs="新宋体"/>
          <w:kern w:val="0"/>
          <w:sz w:val="19"/>
          <w:szCs w:val="19"/>
        </w:rPr>
      </w:pPr>
    </w:p>
    <w:p w:rsidR="00B37E1A" w:rsidRPr="0097622E" w:rsidRDefault="00B37E1A" w:rsidP="00451A6F">
      <w:pPr>
        <w:pStyle w:val="ListParagraph"/>
        <w:autoSpaceDE w:val="0"/>
        <w:autoSpaceDN w:val="0"/>
        <w:adjustRightInd w:val="0"/>
        <w:ind w:left="420" w:firstLineChars="0" w:firstLine="0"/>
        <w:jc w:val="left"/>
        <w:rPr>
          <w:rFonts w:ascii="新宋体" w:hAnsi="新宋体" w:cs="新宋体"/>
          <w:b/>
          <w:kern w:val="0"/>
          <w:sz w:val="24"/>
          <w:szCs w:val="19"/>
        </w:rPr>
      </w:pPr>
    </w:p>
    <w:p w:rsidR="00FD53EC" w:rsidRPr="00B37E1A" w:rsidRDefault="00FD53EC" w:rsidP="00AD6596">
      <w:pPr>
        <w:pStyle w:val="ListParagraph"/>
        <w:numPr>
          <w:ilvl w:val="0"/>
          <w:numId w:val="24"/>
        </w:numPr>
        <w:autoSpaceDE w:val="0"/>
        <w:autoSpaceDN w:val="0"/>
        <w:adjustRightInd w:val="0"/>
        <w:ind w:firstLineChars="0"/>
        <w:jc w:val="left"/>
        <w:rPr>
          <w:rFonts w:ascii="新宋体" w:hAnsi="新宋体" w:cs="新宋体"/>
          <w:b/>
          <w:kern w:val="0"/>
          <w:sz w:val="24"/>
          <w:szCs w:val="19"/>
        </w:rPr>
      </w:pPr>
      <w:r w:rsidRPr="00B37E1A">
        <w:rPr>
          <w:rFonts w:ascii="新宋体" w:hAnsi="新宋体" w:cs="新宋体"/>
          <w:b/>
          <w:kern w:val="0"/>
          <w:sz w:val="24"/>
          <w:szCs w:val="19"/>
        </w:rPr>
        <w:t>https_certverify_option</w:t>
      </w: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r w:rsidRPr="00FD53EC">
        <w:rPr>
          <w:rFonts w:ascii="新宋体" w:hAnsi="新宋体" w:cs="新宋体"/>
          <w:color w:val="008000"/>
          <w:kern w:val="0"/>
          <w:sz w:val="19"/>
          <w:szCs w:val="19"/>
        </w:rPr>
        <w:t>/*</w:t>
      </w:r>
      <w:r w:rsidRPr="00FD53EC">
        <w:rPr>
          <w:rFonts w:ascii="新宋体" w:hAnsi="新宋体" w:cs="新宋体"/>
          <w:color w:val="008000"/>
          <w:kern w:val="0"/>
          <w:sz w:val="19"/>
          <w:szCs w:val="19"/>
        </w:rPr>
        <w:tab/>
      </w: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r w:rsidRPr="00FD53EC">
        <w:rPr>
          <w:rFonts w:ascii="新宋体" w:hAnsi="新宋体" w:cs="新宋体"/>
          <w:color w:val="008000"/>
          <w:kern w:val="0"/>
          <w:sz w:val="19"/>
          <w:szCs w:val="19"/>
        </w:rPr>
        <w:t xml:space="preserve"> * define the certificate verify setting</w:t>
      </w: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r w:rsidRPr="00FD53EC">
        <w:rPr>
          <w:rFonts w:ascii="新宋体" w:hAnsi="新宋体" w:cs="新宋体"/>
          <w:color w:val="008000"/>
          <w:kern w:val="0"/>
          <w:sz w:val="19"/>
          <w:szCs w:val="19"/>
        </w:rPr>
        <w:t xml:space="preserve"> */</w:t>
      </w: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r w:rsidRPr="00FD53EC">
        <w:rPr>
          <w:rFonts w:ascii="新宋体" w:hAnsi="新宋体" w:cs="新宋体"/>
          <w:color w:val="0000FF"/>
          <w:kern w:val="0"/>
          <w:sz w:val="19"/>
          <w:szCs w:val="19"/>
        </w:rPr>
        <w:t>typedef</w:t>
      </w:r>
      <w:r w:rsidRPr="00FD53EC">
        <w:rPr>
          <w:rFonts w:ascii="新宋体" w:hAnsi="新宋体" w:cs="新宋体"/>
          <w:kern w:val="0"/>
          <w:sz w:val="19"/>
          <w:szCs w:val="19"/>
        </w:rPr>
        <w:t xml:space="preserve"> </w:t>
      </w:r>
      <w:r w:rsidRPr="00FD53EC">
        <w:rPr>
          <w:rFonts w:ascii="新宋体" w:hAnsi="新宋体" w:cs="新宋体"/>
          <w:color w:val="0000FF"/>
          <w:kern w:val="0"/>
          <w:sz w:val="19"/>
          <w:szCs w:val="19"/>
        </w:rPr>
        <w:t>struct</w:t>
      </w:r>
      <w:r w:rsidRPr="00FD53EC">
        <w:rPr>
          <w:rFonts w:ascii="新宋体" w:hAnsi="新宋体" w:cs="新宋体"/>
          <w:kern w:val="0"/>
          <w:sz w:val="19"/>
          <w:szCs w:val="19"/>
        </w:rPr>
        <w:t xml:space="preserve"> _https_certverify_option{</w:t>
      </w: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r w:rsidRPr="00FD53EC">
        <w:rPr>
          <w:rFonts w:ascii="新宋体" w:hAnsi="新宋体" w:cs="新宋体"/>
          <w:kern w:val="0"/>
          <w:sz w:val="19"/>
          <w:szCs w:val="19"/>
        </w:rPr>
        <w:tab/>
        <w:t>BOOL verify_certificate;</w:t>
      </w: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r w:rsidRPr="00FD53EC">
        <w:rPr>
          <w:rFonts w:ascii="新宋体" w:hAnsi="新宋体" w:cs="新宋体"/>
          <w:kern w:val="0"/>
          <w:sz w:val="19"/>
          <w:szCs w:val="19"/>
        </w:rPr>
        <w:tab/>
        <w:t xml:space="preserve">BOOL </w:t>
      </w:r>
      <w:proofErr w:type="spellStart"/>
      <w:r w:rsidRPr="00FD53EC">
        <w:rPr>
          <w:rFonts w:ascii="新宋体" w:hAnsi="新宋体" w:cs="新宋体"/>
          <w:kern w:val="0"/>
          <w:sz w:val="19"/>
          <w:szCs w:val="19"/>
        </w:rPr>
        <w:t>commonname</w:t>
      </w:r>
      <w:proofErr w:type="spellEnd"/>
      <w:r w:rsidRPr="00FD53EC">
        <w:rPr>
          <w:rFonts w:ascii="新宋体" w:hAnsi="新宋体" w:cs="新宋体"/>
          <w:kern w:val="0"/>
          <w:sz w:val="19"/>
          <w:szCs w:val="19"/>
        </w:rPr>
        <w:t>;</w:t>
      </w: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r w:rsidRPr="00FD53EC">
        <w:rPr>
          <w:rFonts w:ascii="新宋体" w:hAnsi="新宋体" w:cs="新宋体"/>
          <w:kern w:val="0"/>
          <w:sz w:val="19"/>
          <w:szCs w:val="19"/>
        </w:rPr>
        <w:tab/>
        <w:t xml:space="preserve">BOOL </w:t>
      </w:r>
      <w:proofErr w:type="spellStart"/>
      <w:r w:rsidRPr="00FD53EC">
        <w:rPr>
          <w:rFonts w:ascii="新宋体" w:hAnsi="新宋体" w:cs="新宋体"/>
          <w:kern w:val="0"/>
          <w:sz w:val="19"/>
          <w:szCs w:val="19"/>
        </w:rPr>
        <w:t>allow_wildcard</w:t>
      </w:r>
      <w:proofErr w:type="spellEnd"/>
      <w:r w:rsidRPr="00FD53EC">
        <w:rPr>
          <w:rFonts w:ascii="新宋体" w:hAnsi="新宋体" w:cs="新宋体"/>
          <w:kern w:val="0"/>
          <w:sz w:val="19"/>
          <w:szCs w:val="19"/>
        </w:rPr>
        <w:t>;</w:t>
      </w: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r w:rsidRPr="00FD53EC">
        <w:rPr>
          <w:rFonts w:ascii="新宋体" w:hAnsi="新宋体" w:cs="新宋体"/>
          <w:kern w:val="0"/>
          <w:sz w:val="19"/>
          <w:szCs w:val="19"/>
        </w:rPr>
        <w:tab/>
        <w:t>BOOL expire;</w:t>
      </w: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r w:rsidRPr="00FD53EC">
        <w:rPr>
          <w:rFonts w:ascii="新宋体" w:hAnsi="新宋体" w:cs="新宋体"/>
          <w:kern w:val="0"/>
          <w:sz w:val="19"/>
          <w:szCs w:val="19"/>
        </w:rPr>
        <w:tab/>
        <w:t xml:space="preserve">BOOL </w:t>
      </w:r>
      <w:proofErr w:type="spellStart"/>
      <w:r w:rsidRPr="00FD53EC">
        <w:rPr>
          <w:rFonts w:ascii="新宋体" w:hAnsi="新宋体" w:cs="新宋体"/>
          <w:kern w:val="0"/>
          <w:sz w:val="19"/>
          <w:szCs w:val="19"/>
        </w:rPr>
        <w:t>cert_chain</w:t>
      </w:r>
      <w:proofErr w:type="spellEnd"/>
      <w:r w:rsidRPr="00FD53EC">
        <w:rPr>
          <w:rFonts w:ascii="新宋体" w:hAnsi="新宋体" w:cs="新宋体"/>
          <w:kern w:val="0"/>
          <w:sz w:val="19"/>
          <w:szCs w:val="19"/>
        </w:rPr>
        <w:t>;</w:t>
      </w: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r w:rsidRPr="00FD53EC">
        <w:rPr>
          <w:rFonts w:ascii="新宋体" w:hAnsi="新宋体" w:cs="新宋体"/>
          <w:kern w:val="0"/>
          <w:sz w:val="19"/>
          <w:szCs w:val="19"/>
        </w:rPr>
        <w:tab/>
        <w:t xml:space="preserve">BOOL </w:t>
      </w:r>
      <w:proofErr w:type="spellStart"/>
      <w:r w:rsidRPr="00FD53EC">
        <w:rPr>
          <w:rFonts w:ascii="新宋体" w:hAnsi="新宋体" w:cs="新宋体"/>
          <w:kern w:val="0"/>
          <w:sz w:val="19"/>
          <w:szCs w:val="19"/>
        </w:rPr>
        <w:t>crl</w:t>
      </w:r>
      <w:proofErr w:type="spellEnd"/>
      <w:r w:rsidRPr="00FD53EC">
        <w:rPr>
          <w:rFonts w:ascii="新宋体" w:hAnsi="新宋体" w:cs="新宋体"/>
          <w:kern w:val="0"/>
          <w:sz w:val="19"/>
          <w:szCs w:val="19"/>
        </w:rPr>
        <w:t>;</w:t>
      </w: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r w:rsidRPr="00FD53EC">
        <w:rPr>
          <w:rFonts w:ascii="新宋体" w:hAnsi="新宋体" w:cs="新宋体"/>
          <w:kern w:val="0"/>
          <w:sz w:val="19"/>
          <w:szCs w:val="19"/>
        </w:rPr>
        <w:tab/>
        <w:t xml:space="preserve">BOOL </w:t>
      </w:r>
      <w:proofErr w:type="spellStart"/>
      <w:r w:rsidRPr="00FD53EC">
        <w:rPr>
          <w:rFonts w:ascii="新宋体" w:hAnsi="新宋体" w:cs="新宋体"/>
          <w:kern w:val="0"/>
          <w:sz w:val="19"/>
          <w:szCs w:val="19"/>
        </w:rPr>
        <w:t>ocsp</w:t>
      </w:r>
      <w:proofErr w:type="spellEnd"/>
      <w:r w:rsidRPr="00FD53EC">
        <w:rPr>
          <w:rFonts w:ascii="新宋体" w:hAnsi="新宋体" w:cs="新宋体"/>
          <w:kern w:val="0"/>
          <w:sz w:val="19"/>
          <w:szCs w:val="19"/>
        </w:rPr>
        <w:t xml:space="preserve">; </w:t>
      </w:r>
      <w:r w:rsidRPr="00FD53EC">
        <w:rPr>
          <w:rFonts w:ascii="新宋体" w:hAnsi="新宋体" w:cs="新宋体"/>
          <w:color w:val="008000"/>
          <w:kern w:val="0"/>
          <w:sz w:val="19"/>
          <w:szCs w:val="19"/>
        </w:rPr>
        <w:t>// reserved for next version, current not support this verify method</w:t>
      </w: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r w:rsidRPr="00FD53EC">
        <w:rPr>
          <w:rFonts w:ascii="新宋体" w:hAnsi="新宋体" w:cs="新宋体"/>
          <w:kern w:val="0"/>
          <w:sz w:val="19"/>
          <w:szCs w:val="19"/>
        </w:rPr>
        <w:t>} https_certverify_option;</w:t>
      </w: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p>
    <w:p w:rsidR="00FD53EC" w:rsidRPr="005D64BE" w:rsidRDefault="00FD53EC" w:rsidP="00AD6596">
      <w:pPr>
        <w:pStyle w:val="ListParagraph"/>
        <w:numPr>
          <w:ilvl w:val="0"/>
          <w:numId w:val="24"/>
        </w:numPr>
        <w:autoSpaceDE w:val="0"/>
        <w:autoSpaceDN w:val="0"/>
        <w:adjustRightInd w:val="0"/>
        <w:ind w:firstLineChars="0"/>
        <w:jc w:val="left"/>
        <w:rPr>
          <w:rFonts w:ascii="新宋体" w:hAnsi="新宋体" w:cs="新宋体"/>
          <w:b/>
          <w:kern w:val="0"/>
          <w:sz w:val="19"/>
          <w:szCs w:val="19"/>
        </w:rPr>
      </w:pPr>
      <w:r w:rsidRPr="005D64BE">
        <w:rPr>
          <w:rFonts w:ascii="新宋体" w:hAnsi="新宋体" w:cs="新宋体"/>
          <w:b/>
          <w:kern w:val="0"/>
          <w:sz w:val="24"/>
          <w:szCs w:val="19"/>
        </w:rPr>
        <w:t>https</w:t>
      </w:r>
      <w:r w:rsidRPr="005D64BE">
        <w:rPr>
          <w:rFonts w:ascii="新宋体" w:hAnsi="新宋体" w:cs="新宋体"/>
          <w:b/>
          <w:kern w:val="0"/>
          <w:sz w:val="19"/>
          <w:szCs w:val="19"/>
        </w:rPr>
        <w:t>_ctx</w:t>
      </w: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r w:rsidRPr="00FD53EC">
        <w:rPr>
          <w:rFonts w:ascii="新宋体" w:hAnsi="新宋体" w:cs="新宋体"/>
          <w:color w:val="008000"/>
          <w:kern w:val="0"/>
          <w:sz w:val="19"/>
          <w:szCs w:val="19"/>
        </w:rPr>
        <w:t>/*</w:t>
      </w:r>
      <w:r w:rsidRPr="00FD53EC">
        <w:rPr>
          <w:rFonts w:ascii="新宋体" w:hAnsi="新宋体" w:cs="新宋体"/>
          <w:color w:val="008000"/>
          <w:kern w:val="0"/>
          <w:sz w:val="19"/>
          <w:szCs w:val="19"/>
        </w:rPr>
        <w:tab/>
      </w: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r w:rsidRPr="00FD53EC">
        <w:rPr>
          <w:rFonts w:ascii="新宋体" w:hAnsi="新宋体" w:cs="新宋体"/>
          <w:color w:val="008000"/>
          <w:kern w:val="0"/>
          <w:sz w:val="19"/>
          <w:szCs w:val="19"/>
        </w:rPr>
        <w:t xml:space="preserve"> * </w:t>
      </w:r>
      <w:proofErr w:type="gramStart"/>
      <w:r w:rsidRPr="00FD53EC">
        <w:rPr>
          <w:rFonts w:ascii="新宋体" w:hAnsi="新宋体" w:cs="新宋体"/>
          <w:color w:val="008000"/>
          <w:kern w:val="0"/>
          <w:sz w:val="19"/>
          <w:szCs w:val="19"/>
        </w:rPr>
        <w:t>context</w:t>
      </w:r>
      <w:proofErr w:type="gramEnd"/>
      <w:r w:rsidRPr="00FD53EC">
        <w:rPr>
          <w:rFonts w:ascii="新宋体" w:hAnsi="新宋体" w:cs="新宋体"/>
          <w:color w:val="008000"/>
          <w:kern w:val="0"/>
          <w:sz w:val="19"/>
          <w:szCs w:val="19"/>
        </w:rPr>
        <w:t xml:space="preserve"> for one whole https session</w:t>
      </w: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r w:rsidRPr="00FD53EC">
        <w:rPr>
          <w:rFonts w:ascii="新宋体" w:hAnsi="新宋体" w:cs="新宋体"/>
          <w:color w:val="008000"/>
          <w:kern w:val="0"/>
          <w:sz w:val="19"/>
          <w:szCs w:val="19"/>
        </w:rPr>
        <w:t xml:space="preserve"> */</w:t>
      </w: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r w:rsidRPr="00FD53EC">
        <w:rPr>
          <w:rFonts w:ascii="新宋体" w:hAnsi="新宋体" w:cs="新宋体"/>
          <w:color w:val="0000FF"/>
          <w:kern w:val="0"/>
          <w:sz w:val="19"/>
          <w:szCs w:val="19"/>
        </w:rPr>
        <w:t>typedef</w:t>
      </w:r>
      <w:r w:rsidRPr="00FD53EC">
        <w:rPr>
          <w:rFonts w:ascii="新宋体" w:hAnsi="新宋体" w:cs="新宋体"/>
          <w:kern w:val="0"/>
          <w:sz w:val="19"/>
          <w:szCs w:val="19"/>
        </w:rPr>
        <w:t xml:space="preserve"> </w:t>
      </w:r>
      <w:r w:rsidRPr="00FD53EC">
        <w:rPr>
          <w:rFonts w:ascii="新宋体" w:hAnsi="新宋体" w:cs="新宋体"/>
          <w:color w:val="0000FF"/>
          <w:kern w:val="0"/>
          <w:sz w:val="19"/>
          <w:szCs w:val="19"/>
        </w:rPr>
        <w:t>struct</w:t>
      </w:r>
      <w:r w:rsidRPr="00FD53EC">
        <w:rPr>
          <w:rFonts w:ascii="新宋体" w:hAnsi="新宋体" w:cs="新宋体"/>
          <w:kern w:val="0"/>
          <w:sz w:val="19"/>
          <w:szCs w:val="19"/>
        </w:rPr>
        <w:t xml:space="preserve"> _https_ctx {</w:t>
      </w:r>
    </w:p>
    <w:p w:rsidR="00CC44CA" w:rsidRDefault="00CC44CA" w:rsidP="00CC44C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hint="eastAsia"/>
          <w:kern w:val="0"/>
          <w:sz w:val="19"/>
          <w:szCs w:val="19"/>
        </w:rPr>
        <w:tab/>
      </w:r>
      <w:r>
        <w:rPr>
          <w:rFonts w:ascii="新宋体" w:hAnsi="新宋体" w:cs="新宋体"/>
          <w:kern w:val="0"/>
          <w:sz w:val="19"/>
          <w:szCs w:val="19"/>
        </w:rPr>
        <w:t xml:space="preserve">SSL * </w:t>
      </w:r>
      <w:proofErr w:type="spellStart"/>
      <w:r>
        <w:rPr>
          <w:rFonts w:ascii="新宋体" w:hAnsi="新宋体" w:cs="新宋体"/>
          <w:kern w:val="0"/>
          <w:sz w:val="19"/>
          <w:szCs w:val="19"/>
        </w:rPr>
        <w:t>client_ssl</w:t>
      </w:r>
      <w:proofErr w:type="spellEnd"/>
      <w:r>
        <w:rPr>
          <w:rFonts w:ascii="新宋体" w:hAnsi="新宋体" w:cs="新宋体"/>
          <w:kern w:val="0"/>
          <w:sz w:val="19"/>
          <w:szCs w:val="19"/>
        </w:rPr>
        <w:t>;</w:t>
      </w:r>
      <w:r>
        <w:rPr>
          <w:rFonts w:ascii="新宋体" w:hAnsi="新宋体" w:cs="新宋体"/>
          <w:kern w:val="0"/>
          <w:sz w:val="19"/>
          <w:szCs w:val="19"/>
        </w:rPr>
        <w:tab/>
      </w:r>
      <w:r>
        <w:rPr>
          <w:rFonts w:ascii="新宋体" w:hAnsi="新宋体" w:cs="新宋体"/>
          <w:color w:val="008000"/>
          <w:kern w:val="0"/>
          <w:sz w:val="19"/>
          <w:szCs w:val="19"/>
        </w:rPr>
        <w:t xml:space="preserve">// this SSL variable is used to communication with client browser </w:t>
      </w:r>
    </w:p>
    <w:p w:rsidR="00CC44CA" w:rsidRDefault="00CC44CA" w:rsidP="00CC44C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hint="eastAsia"/>
          <w:kern w:val="0"/>
          <w:sz w:val="19"/>
          <w:szCs w:val="19"/>
        </w:rPr>
        <w:tab/>
      </w:r>
      <w:r>
        <w:rPr>
          <w:rFonts w:ascii="新宋体" w:hAnsi="新宋体" w:cs="新宋体"/>
          <w:kern w:val="0"/>
          <w:sz w:val="19"/>
          <w:szCs w:val="19"/>
        </w:rPr>
        <w:t xml:space="preserve">SSL * </w:t>
      </w:r>
      <w:proofErr w:type="spellStart"/>
      <w:r>
        <w:rPr>
          <w:rFonts w:ascii="新宋体" w:hAnsi="新宋体" w:cs="新宋体"/>
          <w:kern w:val="0"/>
          <w:sz w:val="19"/>
          <w:szCs w:val="19"/>
        </w:rPr>
        <w:t>server_ssl</w:t>
      </w:r>
      <w:proofErr w:type="spellEnd"/>
      <w:r>
        <w:rPr>
          <w:rFonts w:ascii="新宋体" w:hAnsi="新宋体" w:cs="新宋体"/>
          <w:kern w:val="0"/>
          <w:sz w:val="19"/>
          <w:szCs w:val="19"/>
        </w:rPr>
        <w:t>;</w:t>
      </w:r>
      <w:r>
        <w:rPr>
          <w:rFonts w:ascii="新宋体" w:hAnsi="新宋体" w:cs="新宋体"/>
          <w:kern w:val="0"/>
          <w:sz w:val="19"/>
          <w:szCs w:val="19"/>
        </w:rPr>
        <w:tab/>
      </w:r>
      <w:r>
        <w:rPr>
          <w:rFonts w:ascii="新宋体" w:hAnsi="新宋体" w:cs="新宋体"/>
          <w:color w:val="008000"/>
          <w:kern w:val="0"/>
          <w:sz w:val="19"/>
          <w:szCs w:val="19"/>
        </w:rPr>
        <w:t>// this SSL variable is used to communication with web server</w:t>
      </w:r>
    </w:p>
    <w:p w:rsidR="00FD53EC" w:rsidRPr="00CC44CA"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r w:rsidRPr="00FD53EC">
        <w:rPr>
          <w:rFonts w:ascii="新宋体" w:hAnsi="新宋体" w:cs="新宋体"/>
          <w:kern w:val="0"/>
          <w:sz w:val="19"/>
          <w:szCs w:val="19"/>
        </w:rPr>
        <w:tab/>
      </w:r>
      <w:r w:rsidRPr="00FD53EC">
        <w:rPr>
          <w:rFonts w:ascii="新宋体" w:hAnsi="新宋体" w:cs="新宋体"/>
          <w:color w:val="0000FF"/>
          <w:kern w:val="0"/>
          <w:sz w:val="19"/>
          <w:szCs w:val="19"/>
        </w:rPr>
        <w:t>char</w:t>
      </w:r>
      <w:r w:rsidRPr="00FD53EC">
        <w:rPr>
          <w:rFonts w:ascii="新宋体" w:hAnsi="新宋体" w:cs="新宋体"/>
          <w:kern w:val="0"/>
          <w:sz w:val="19"/>
          <w:szCs w:val="19"/>
        </w:rPr>
        <w:t xml:space="preserve"> * company_id;</w:t>
      </w: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r w:rsidRPr="00FD53EC">
        <w:rPr>
          <w:rFonts w:ascii="新宋体" w:hAnsi="新宋体" w:cs="新宋体"/>
          <w:kern w:val="0"/>
          <w:sz w:val="19"/>
          <w:szCs w:val="19"/>
        </w:rPr>
        <w:tab/>
      </w:r>
      <w:r w:rsidRPr="00FD53EC">
        <w:rPr>
          <w:rFonts w:ascii="新宋体" w:hAnsi="新宋体" w:cs="新宋体"/>
          <w:color w:val="0000FF"/>
          <w:kern w:val="0"/>
          <w:sz w:val="19"/>
          <w:szCs w:val="19"/>
        </w:rPr>
        <w:t>char</w:t>
      </w:r>
      <w:r w:rsidRPr="00FD53EC">
        <w:rPr>
          <w:rFonts w:ascii="新宋体" w:hAnsi="新宋体" w:cs="新宋体"/>
          <w:kern w:val="0"/>
          <w:sz w:val="19"/>
          <w:szCs w:val="19"/>
        </w:rPr>
        <w:t xml:space="preserve"> * user_id;</w:t>
      </w: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r w:rsidRPr="00FD53EC">
        <w:rPr>
          <w:rFonts w:ascii="新宋体" w:hAnsi="新宋体" w:cs="新宋体"/>
          <w:kern w:val="0"/>
          <w:sz w:val="19"/>
          <w:szCs w:val="19"/>
        </w:rPr>
        <w:tab/>
        <w:t xml:space="preserve">https_certverify_option </w:t>
      </w:r>
      <w:proofErr w:type="spellStart"/>
      <w:r w:rsidRPr="00FD53EC">
        <w:rPr>
          <w:rFonts w:ascii="新宋体" w:hAnsi="新宋体" w:cs="新宋体"/>
          <w:kern w:val="0"/>
          <w:sz w:val="19"/>
          <w:szCs w:val="19"/>
        </w:rPr>
        <w:t>verify_cert_option</w:t>
      </w:r>
      <w:proofErr w:type="spellEnd"/>
      <w:r w:rsidRPr="00FD53EC">
        <w:rPr>
          <w:rFonts w:ascii="新宋体" w:hAnsi="新宋体" w:cs="新宋体"/>
          <w:kern w:val="0"/>
          <w:sz w:val="19"/>
          <w:szCs w:val="19"/>
        </w:rPr>
        <w:t>;</w:t>
      </w: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r w:rsidRPr="00FD53EC">
        <w:rPr>
          <w:rFonts w:ascii="新宋体" w:hAnsi="新宋体" w:cs="新宋体"/>
          <w:kern w:val="0"/>
          <w:sz w:val="19"/>
          <w:szCs w:val="19"/>
        </w:rPr>
        <w:tab/>
      </w:r>
      <w:r w:rsidRPr="00FD53EC">
        <w:rPr>
          <w:rFonts w:ascii="新宋体" w:hAnsi="新宋体" w:cs="新宋体"/>
          <w:color w:val="0000FF"/>
          <w:kern w:val="0"/>
          <w:sz w:val="19"/>
          <w:szCs w:val="19"/>
        </w:rPr>
        <w:t>void</w:t>
      </w:r>
      <w:r w:rsidRPr="00FD53EC">
        <w:rPr>
          <w:rFonts w:ascii="新宋体" w:hAnsi="新宋体" w:cs="新宋体"/>
          <w:kern w:val="0"/>
          <w:sz w:val="19"/>
          <w:szCs w:val="19"/>
        </w:rPr>
        <w:t xml:space="preserve"> * </w:t>
      </w:r>
      <w:proofErr w:type="spellStart"/>
      <w:r w:rsidRPr="00FD53EC">
        <w:rPr>
          <w:rFonts w:ascii="新宋体" w:hAnsi="新宋体" w:cs="新宋体"/>
          <w:kern w:val="0"/>
          <w:sz w:val="19"/>
          <w:szCs w:val="19"/>
        </w:rPr>
        <w:t>param</w:t>
      </w:r>
      <w:proofErr w:type="spellEnd"/>
      <w:r w:rsidRPr="00FD53EC">
        <w:rPr>
          <w:rFonts w:ascii="新宋体" w:hAnsi="新宋体" w:cs="新宋体"/>
          <w:kern w:val="0"/>
          <w:sz w:val="19"/>
          <w:szCs w:val="19"/>
        </w:rPr>
        <w:t xml:space="preserve">; </w:t>
      </w:r>
      <w:r w:rsidRPr="00FD53EC">
        <w:rPr>
          <w:rFonts w:ascii="新宋体" w:hAnsi="新宋体" w:cs="新宋体"/>
          <w:color w:val="008000"/>
          <w:kern w:val="0"/>
          <w:sz w:val="19"/>
          <w:szCs w:val="19"/>
        </w:rPr>
        <w:t>// daemon can put any data with this pointer</w:t>
      </w: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r w:rsidRPr="00FD53EC">
        <w:rPr>
          <w:rFonts w:ascii="新宋体" w:hAnsi="新宋体" w:cs="新宋体"/>
          <w:kern w:val="0"/>
          <w:sz w:val="19"/>
          <w:szCs w:val="19"/>
        </w:rPr>
        <w:tab/>
      </w:r>
      <w:r w:rsidRPr="00FD53EC">
        <w:rPr>
          <w:rFonts w:ascii="新宋体" w:hAnsi="新宋体" w:cs="新宋体"/>
          <w:color w:val="008000"/>
          <w:kern w:val="0"/>
          <w:sz w:val="19"/>
          <w:szCs w:val="19"/>
        </w:rPr>
        <w:t>/*</w:t>
      </w: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r w:rsidRPr="00FD53EC">
        <w:rPr>
          <w:rFonts w:ascii="新宋体" w:hAnsi="新宋体" w:cs="新宋体"/>
          <w:color w:val="008000"/>
          <w:kern w:val="0"/>
          <w:sz w:val="19"/>
          <w:szCs w:val="19"/>
        </w:rPr>
        <w:tab/>
        <w:t xml:space="preserve"> * </w:t>
      </w:r>
      <w:proofErr w:type="gramStart"/>
      <w:r w:rsidRPr="00FD53EC">
        <w:rPr>
          <w:rFonts w:ascii="新宋体" w:hAnsi="新宋体" w:cs="新宋体"/>
          <w:color w:val="008000"/>
          <w:kern w:val="0"/>
          <w:sz w:val="19"/>
          <w:szCs w:val="19"/>
        </w:rPr>
        <w:t>below</w:t>
      </w:r>
      <w:proofErr w:type="gramEnd"/>
      <w:r w:rsidRPr="00FD53EC">
        <w:rPr>
          <w:rFonts w:ascii="新宋体" w:hAnsi="新宋体" w:cs="新宋体"/>
          <w:color w:val="008000"/>
          <w:kern w:val="0"/>
          <w:sz w:val="19"/>
          <w:szCs w:val="19"/>
        </w:rPr>
        <w:t xml:space="preserve"> 3 </w:t>
      </w:r>
      <w:bookmarkStart w:id="43" w:name="OLE_LINK3"/>
      <w:bookmarkStart w:id="44" w:name="OLE_LINK4"/>
      <w:r w:rsidRPr="00FD53EC">
        <w:rPr>
          <w:rFonts w:ascii="新宋体" w:hAnsi="新宋体" w:cs="新宋体"/>
          <w:color w:val="008000"/>
          <w:kern w:val="0"/>
          <w:sz w:val="19"/>
          <w:szCs w:val="19"/>
        </w:rPr>
        <w:t>param</w:t>
      </w:r>
      <w:r w:rsidR="00B87B90">
        <w:rPr>
          <w:rFonts w:ascii="新宋体" w:hAnsi="新宋体" w:cs="新宋体" w:hint="eastAsia"/>
          <w:color w:val="008000"/>
          <w:kern w:val="0"/>
          <w:sz w:val="19"/>
          <w:szCs w:val="19"/>
        </w:rPr>
        <w:t>eter</w:t>
      </w:r>
      <w:r w:rsidRPr="00FD53EC">
        <w:rPr>
          <w:rFonts w:ascii="新宋体" w:hAnsi="新宋体" w:cs="新宋体"/>
          <w:color w:val="008000"/>
          <w:kern w:val="0"/>
          <w:sz w:val="19"/>
          <w:szCs w:val="19"/>
        </w:rPr>
        <w:t xml:space="preserve">s </w:t>
      </w:r>
      <w:bookmarkEnd w:id="43"/>
      <w:bookmarkEnd w:id="44"/>
      <w:r w:rsidRPr="00FD53EC">
        <w:rPr>
          <w:rFonts w:ascii="新宋体" w:hAnsi="新宋体" w:cs="新宋体"/>
          <w:color w:val="008000"/>
          <w:kern w:val="0"/>
          <w:sz w:val="19"/>
          <w:szCs w:val="19"/>
        </w:rPr>
        <w:t>are used internal</w:t>
      </w: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r w:rsidRPr="00FD53EC">
        <w:rPr>
          <w:rFonts w:ascii="新宋体" w:hAnsi="新宋体" w:cs="新宋体"/>
          <w:color w:val="008000"/>
          <w:kern w:val="0"/>
          <w:sz w:val="19"/>
          <w:szCs w:val="19"/>
        </w:rPr>
        <w:tab/>
        <w:t xml:space="preserve"> */</w:t>
      </w:r>
    </w:p>
    <w:p w:rsidR="00FD53EC" w:rsidRDefault="00FD53EC" w:rsidP="00FD53EC">
      <w:pPr>
        <w:pStyle w:val="ListParagraph"/>
        <w:autoSpaceDE w:val="0"/>
        <w:autoSpaceDN w:val="0"/>
        <w:adjustRightInd w:val="0"/>
        <w:ind w:left="420" w:firstLineChars="0" w:firstLine="0"/>
        <w:jc w:val="left"/>
        <w:rPr>
          <w:rFonts w:ascii="新宋体" w:hAnsi="新宋体" w:cs="新宋体"/>
          <w:color w:val="008000"/>
          <w:kern w:val="0"/>
          <w:sz w:val="19"/>
          <w:szCs w:val="19"/>
        </w:rPr>
      </w:pPr>
      <w:r w:rsidRPr="00FD53EC">
        <w:rPr>
          <w:rFonts w:ascii="新宋体" w:hAnsi="新宋体" w:cs="新宋体"/>
          <w:kern w:val="0"/>
          <w:sz w:val="19"/>
          <w:szCs w:val="19"/>
        </w:rPr>
        <w:tab/>
      </w:r>
      <w:proofErr w:type="gramStart"/>
      <w:r w:rsidRPr="00FD53EC">
        <w:rPr>
          <w:rFonts w:ascii="新宋体" w:hAnsi="新宋体" w:cs="新宋体"/>
          <w:color w:val="0000FF"/>
          <w:kern w:val="0"/>
          <w:sz w:val="19"/>
          <w:szCs w:val="19"/>
        </w:rPr>
        <w:t>int</w:t>
      </w:r>
      <w:proofErr w:type="gramEnd"/>
      <w:r w:rsidRPr="00FD53EC">
        <w:rPr>
          <w:rFonts w:ascii="新宋体" w:hAnsi="新宋体" w:cs="新宋体"/>
          <w:kern w:val="0"/>
          <w:sz w:val="19"/>
          <w:szCs w:val="19"/>
        </w:rPr>
        <w:t xml:space="preserve"> status;</w:t>
      </w:r>
      <w:r w:rsidRPr="00FD53EC">
        <w:rPr>
          <w:rFonts w:ascii="新宋体" w:hAnsi="新宋体" w:cs="新宋体"/>
          <w:kern w:val="0"/>
          <w:sz w:val="19"/>
          <w:szCs w:val="19"/>
        </w:rPr>
        <w:tab/>
      </w:r>
      <w:r w:rsidRPr="00FD53EC">
        <w:rPr>
          <w:rFonts w:ascii="新宋体" w:hAnsi="新宋体" w:cs="新宋体"/>
          <w:kern w:val="0"/>
          <w:sz w:val="19"/>
          <w:szCs w:val="19"/>
        </w:rPr>
        <w:tab/>
      </w:r>
      <w:r w:rsidRPr="00FD53EC">
        <w:rPr>
          <w:rFonts w:ascii="新宋体" w:hAnsi="新宋体" w:cs="新宋体"/>
          <w:color w:val="008000"/>
          <w:kern w:val="0"/>
          <w:sz w:val="19"/>
          <w:szCs w:val="19"/>
        </w:rPr>
        <w:t>// for non-blocking IO, it will be used to track the status of handshake</w:t>
      </w:r>
    </w:p>
    <w:p w:rsidR="009E0BC4" w:rsidRPr="009E0BC4" w:rsidRDefault="009E0BC4" w:rsidP="00FD53EC">
      <w:pPr>
        <w:pStyle w:val="ListParagraph"/>
        <w:autoSpaceDE w:val="0"/>
        <w:autoSpaceDN w:val="0"/>
        <w:adjustRightInd w:val="0"/>
        <w:ind w:left="420" w:firstLineChars="0" w:firstLine="0"/>
        <w:jc w:val="left"/>
        <w:rPr>
          <w:rFonts w:ascii="新宋体" w:hAnsi="新宋体" w:cs="新宋体"/>
          <w:color w:val="008000"/>
          <w:kern w:val="0"/>
          <w:sz w:val="19"/>
          <w:szCs w:val="19"/>
        </w:rPr>
      </w:pPr>
      <w:r>
        <w:rPr>
          <w:rFonts w:ascii="新宋体" w:hAnsi="新宋体" w:cs="新宋体" w:hint="eastAsia"/>
          <w:color w:val="0000FF"/>
          <w:kern w:val="0"/>
          <w:sz w:val="19"/>
          <w:szCs w:val="19"/>
        </w:rPr>
        <w:tab/>
      </w:r>
      <w:proofErr w:type="gramStart"/>
      <w:r>
        <w:rPr>
          <w:rFonts w:ascii="新宋体" w:hAnsi="新宋体" w:cs="新宋体" w:hint="eastAsia"/>
          <w:color w:val="0000FF"/>
          <w:kern w:val="0"/>
          <w:sz w:val="19"/>
          <w:szCs w:val="19"/>
        </w:rPr>
        <w:t>int</w:t>
      </w:r>
      <w:proofErr w:type="gramEnd"/>
      <w:r>
        <w:rPr>
          <w:rFonts w:ascii="新宋体" w:hAnsi="新宋体" w:cs="新宋体" w:hint="eastAsia"/>
          <w:color w:val="0000FF"/>
          <w:kern w:val="0"/>
          <w:sz w:val="19"/>
          <w:szCs w:val="19"/>
        </w:rPr>
        <w:t xml:space="preserve"> </w:t>
      </w:r>
      <w:r w:rsidRPr="009E0BC4">
        <w:rPr>
          <w:rFonts w:ascii="新宋体" w:hAnsi="新宋体" w:cs="新宋体" w:hint="eastAsia"/>
          <w:kern w:val="0"/>
          <w:sz w:val="19"/>
          <w:szCs w:val="19"/>
        </w:rPr>
        <w:t>status_2nd;</w:t>
      </w:r>
      <w:r>
        <w:rPr>
          <w:rFonts w:ascii="新宋体" w:hAnsi="新宋体" w:cs="新宋体" w:hint="eastAsia"/>
          <w:kern w:val="0"/>
          <w:sz w:val="19"/>
          <w:szCs w:val="19"/>
        </w:rPr>
        <w:t xml:space="preserve"> </w:t>
      </w:r>
      <w:r w:rsidRPr="009E0BC4">
        <w:rPr>
          <w:rFonts w:ascii="新宋体" w:hAnsi="新宋体" w:cs="新宋体" w:hint="eastAsia"/>
          <w:color w:val="008000"/>
          <w:kern w:val="0"/>
          <w:sz w:val="19"/>
          <w:szCs w:val="19"/>
        </w:rPr>
        <w:t>// for non-blocking handshake and wait the resigned certificate</w:t>
      </w:r>
    </w:p>
    <w:p w:rsidR="00FD53EC" w:rsidRP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r w:rsidRPr="00FD53EC">
        <w:rPr>
          <w:rFonts w:ascii="新宋体" w:hAnsi="新宋体" w:cs="新宋体"/>
          <w:kern w:val="0"/>
          <w:sz w:val="19"/>
          <w:szCs w:val="19"/>
        </w:rPr>
        <w:lastRenderedPageBreak/>
        <w:tab/>
      </w:r>
      <w:proofErr w:type="gramStart"/>
      <w:r w:rsidRPr="00FD53EC">
        <w:rPr>
          <w:rFonts w:ascii="新宋体" w:hAnsi="新宋体" w:cs="新宋体"/>
          <w:color w:val="0000FF"/>
          <w:kern w:val="0"/>
          <w:sz w:val="19"/>
          <w:szCs w:val="19"/>
        </w:rPr>
        <w:t>int</w:t>
      </w:r>
      <w:proofErr w:type="gramEnd"/>
      <w:r w:rsidRPr="00FD53EC">
        <w:rPr>
          <w:rFonts w:ascii="新宋体" w:hAnsi="新宋体" w:cs="新宋体"/>
          <w:kern w:val="0"/>
          <w:sz w:val="19"/>
          <w:szCs w:val="19"/>
        </w:rPr>
        <w:t xml:space="preserve"> </w:t>
      </w:r>
      <w:proofErr w:type="spellStart"/>
      <w:r w:rsidRPr="00FD53EC">
        <w:rPr>
          <w:rFonts w:ascii="新宋体" w:hAnsi="新宋体" w:cs="新宋体"/>
          <w:kern w:val="0"/>
          <w:sz w:val="19"/>
          <w:szCs w:val="19"/>
        </w:rPr>
        <w:t>err_code</w:t>
      </w:r>
      <w:proofErr w:type="spellEnd"/>
      <w:r w:rsidRPr="00FD53EC">
        <w:rPr>
          <w:rFonts w:ascii="新宋体" w:hAnsi="新宋体" w:cs="新宋体"/>
          <w:kern w:val="0"/>
          <w:sz w:val="19"/>
          <w:szCs w:val="19"/>
        </w:rPr>
        <w:t>;</w:t>
      </w:r>
    </w:p>
    <w:p w:rsid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r w:rsidRPr="00FD53EC">
        <w:rPr>
          <w:rFonts w:ascii="新宋体" w:hAnsi="新宋体" w:cs="新宋体"/>
          <w:kern w:val="0"/>
          <w:sz w:val="19"/>
          <w:szCs w:val="19"/>
        </w:rPr>
        <w:tab/>
      </w:r>
      <w:proofErr w:type="gramStart"/>
      <w:r w:rsidRPr="00FD53EC">
        <w:rPr>
          <w:rFonts w:ascii="新宋体" w:hAnsi="新宋体" w:cs="新宋体"/>
          <w:color w:val="0000FF"/>
          <w:kern w:val="0"/>
          <w:sz w:val="19"/>
          <w:szCs w:val="19"/>
        </w:rPr>
        <w:t>char</w:t>
      </w:r>
      <w:proofErr w:type="gramEnd"/>
      <w:r w:rsidRPr="00FD53EC">
        <w:rPr>
          <w:rFonts w:ascii="新宋体" w:hAnsi="新宋体" w:cs="新宋体"/>
          <w:kern w:val="0"/>
          <w:sz w:val="19"/>
          <w:szCs w:val="19"/>
        </w:rPr>
        <w:t xml:space="preserve"> *</w:t>
      </w:r>
      <w:proofErr w:type="spellStart"/>
      <w:r w:rsidRPr="00FD53EC">
        <w:rPr>
          <w:rFonts w:ascii="新宋体" w:hAnsi="新宋体" w:cs="新宋体"/>
          <w:kern w:val="0"/>
          <w:sz w:val="19"/>
          <w:szCs w:val="19"/>
        </w:rPr>
        <w:t>err_msg</w:t>
      </w:r>
      <w:proofErr w:type="spellEnd"/>
      <w:r w:rsidRPr="00FD53EC">
        <w:rPr>
          <w:rFonts w:ascii="新宋体" w:hAnsi="新宋体" w:cs="新宋体"/>
          <w:kern w:val="0"/>
          <w:sz w:val="19"/>
          <w:szCs w:val="19"/>
        </w:rPr>
        <w:t>;</w:t>
      </w:r>
    </w:p>
    <w:p w:rsidR="009E0BC4" w:rsidRPr="009E0BC4" w:rsidRDefault="009E0BC4" w:rsidP="00FD53EC">
      <w:pPr>
        <w:pStyle w:val="ListParagraph"/>
        <w:autoSpaceDE w:val="0"/>
        <w:autoSpaceDN w:val="0"/>
        <w:adjustRightInd w:val="0"/>
        <w:ind w:left="420" w:firstLineChars="0" w:firstLine="0"/>
        <w:jc w:val="left"/>
        <w:rPr>
          <w:rFonts w:ascii="新宋体" w:hAnsi="新宋体" w:cs="新宋体"/>
          <w:color w:val="008000"/>
          <w:kern w:val="0"/>
          <w:sz w:val="19"/>
          <w:szCs w:val="19"/>
        </w:rPr>
      </w:pPr>
      <w:r>
        <w:rPr>
          <w:rFonts w:ascii="新宋体" w:hAnsi="新宋体" w:cs="新宋体" w:hint="eastAsia"/>
          <w:color w:val="0000FF"/>
          <w:kern w:val="0"/>
          <w:sz w:val="19"/>
          <w:szCs w:val="19"/>
        </w:rPr>
        <w:tab/>
        <w:t xml:space="preserve">BOOL </w:t>
      </w:r>
      <w:proofErr w:type="spellStart"/>
      <w:r w:rsidRPr="009E0BC4">
        <w:rPr>
          <w:rFonts w:ascii="新宋体" w:hAnsi="新宋体" w:cs="新宋体" w:hint="eastAsia"/>
          <w:kern w:val="0"/>
          <w:sz w:val="19"/>
          <w:szCs w:val="19"/>
        </w:rPr>
        <w:t>bcert_inited</w:t>
      </w:r>
      <w:proofErr w:type="spellEnd"/>
      <w:r w:rsidRPr="009E0BC4">
        <w:rPr>
          <w:rFonts w:ascii="新宋体" w:hAnsi="新宋体" w:cs="新宋体" w:hint="eastAsia"/>
          <w:kern w:val="0"/>
          <w:sz w:val="19"/>
          <w:szCs w:val="19"/>
        </w:rPr>
        <w:t xml:space="preserve">; </w:t>
      </w:r>
      <w:r w:rsidRPr="009E0BC4">
        <w:rPr>
          <w:rFonts w:ascii="新宋体" w:hAnsi="新宋体" w:cs="新宋体" w:hint="eastAsia"/>
          <w:color w:val="008000"/>
          <w:kern w:val="0"/>
          <w:sz w:val="19"/>
          <w:szCs w:val="19"/>
        </w:rPr>
        <w:t>// the resigned certificate had been setup</w:t>
      </w:r>
    </w:p>
    <w:p w:rsidR="00FD53EC" w:rsidRDefault="00FD53EC" w:rsidP="00FD53EC">
      <w:pPr>
        <w:pStyle w:val="ListParagraph"/>
        <w:autoSpaceDE w:val="0"/>
        <w:autoSpaceDN w:val="0"/>
        <w:adjustRightInd w:val="0"/>
        <w:ind w:left="420" w:firstLineChars="0" w:firstLine="0"/>
        <w:jc w:val="left"/>
        <w:rPr>
          <w:rFonts w:ascii="新宋体" w:hAnsi="新宋体" w:cs="新宋体"/>
          <w:kern w:val="0"/>
          <w:sz w:val="19"/>
          <w:szCs w:val="19"/>
        </w:rPr>
      </w:pPr>
      <w:proofErr w:type="gramStart"/>
      <w:r w:rsidRPr="00FD53EC">
        <w:rPr>
          <w:rFonts w:ascii="新宋体" w:hAnsi="新宋体" w:cs="新宋体"/>
          <w:kern w:val="0"/>
          <w:sz w:val="19"/>
          <w:szCs w:val="19"/>
        </w:rPr>
        <w:t>}https</w:t>
      </w:r>
      <w:proofErr w:type="gramEnd"/>
      <w:r w:rsidRPr="00FD53EC">
        <w:rPr>
          <w:rFonts w:ascii="新宋体" w:hAnsi="新宋体" w:cs="新宋体"/>
          <w:kern w:val="0"/>
          <w:sz w:val="19"/>
          <w:szCs w:val="19"/>
        </w:rPr>
        <w:t>_ctx;</w:t>
      </w:r>
    </w:p>
    <w:p w:rsidR="00C269E8" w:rsidRPr="00FD53EC" w:rsidRDefault="00C269E8" w:rsidP="00FD53EC">
      <w:pPr>
        <w:pStyle w:val="ListParagraph"/>
        <w:autoSpaceDE w:val="0"/>
        <w:autoSpaceDN w:val="0"/>
        <w:adjustRightInd w:val="0"/>
        <w:ind w:left="420" w:firstLineChars="0" w:firstLine="0"/>
        <w:jc w:val="left"/>
        <w:rPr>
          <w:rFonts w:ascii="新宋体" w:hAnsi="新宋体" w:cs="新宋体"/>
          <w:kern w:val="0"/>
          <w:sz w:val="19"/>
          <w:szCs w:val="19"/>
        </w:rPr>
      </w:pPr>
    </w:p>
    <w:p w:rsidR="008A6501" w:rsidRPr="00702A43" w:rsidRDefault="00C269E8" w:rsidP="00AD6596">
      <w:pPr>
        <w:pStyle w:val="ListParagraph"/>
        <w:numPr>
          <w:ilvl w:val="0"/>
          <w:numId w:val="24"/>
        </w:numPr>
        <w:autoSpaceDE w:val="0"/>
        <w:autoSpaceDN w:val="0"/>
        <w:adjustRightInd w:val="0"/>
        <w:ind w:firstLineChars="0"/>
        <w:jc w:val="left"/>
        <w:rPr>
          <w:rFonts w:ascii="新宋体" w:hAnsi="新宋体" w:cs="新宋体"/>
          <w:b/>
          <w:kern w:val="0"/>
          <w:sz w:val="24"/>
          <w:szCs w:val="19"/>
        </w:rPr>
      </w:pPr>
      <w:r w:rsidRPr="00702A43">
        <w:rPr>
          <w:rFonts w:ascii="新宋体" w:hAnsi="新宋体" w:cs="新宋体"/>
          <w:b/>
          <w:kern w:val="0"/>
          <w:sz w:val="24"/>
          <w:szCs w:val="19"/>
        </w:rPr>
        <w:t>https_deploymode</w:t>
      </w:r>
    </w:p>
    <w:p w:rsidR="002F4ACC" w:rsidRPr="002F4ACC" w:rsidRDefault="002F4ACC" w:rsidP="008F6D60">
      <w:pPr>
        <w:pStyle w:val="ListParagraph"/>
        <w:autoSpaceDE w:val="0"/>
        <w:autoSpaceDN w:val="0"/>
        <w:adjustRightInd w:val="0"/>
        <w:ind w:left="420" w:firstLineChars="0" w:firstLine="0"/>
        <w:jc w:val="left"/>
        <w:rPr>
          <w:rFonts w:ascii="新宋体" w:hAnsi="新宋体" w:cs="新宋体"/>
          <w:kern w:val="0"/>
          <w:sz w:val="19"/>
          <w:szCs w:val="19"/>
        </w:rPr>
      </w:pPr>
      <w:r w:rsidRPr="002F4ACC">
        <w:rPr>
          <w:rFonts w:ascii="新宋体" w:hAnsi="新宋体" w:cs="新宋体"/>
          <w:color w:val="008000"/>
          <w:kern w:val="0"/>
          <w:sz w:val="19"/>
          <w:szCs w:val="19"/>
        </w:rPr>
        <w:t>/*</w:t>
      </w:r>
    </w:p>
    <w:p w:rsidR="002F4ACC" w:rsidRPr="002F4ACC" w:rsidRDefault="002F4ACC" w:rsidP="008F6D60">
      <w:pPr>
        <w:pStyle w:val="ListParagraph"/>
        <w:autoSpaceDE w:val="0"/>
        <w:autoSpaceDN w:val="0"/>
        <w:adjustRightInd w:val="0"/>
        <w:ind w:left="420" w:firstLineChars="0" w:firstLine="0"/>
        <w:jc w:val="left"/>
        <w:rPr>
          <w:rFonts w:ascii="新宋体" w:hAnsi="新宋体" w:cs="新宋体"/>
          <w:kern w:val="0"/>
          <w:sz w:val="19"/>
          <w:szCs w:val="19"/>
        </w:rPr>
      </w:pPr>
      <w:r w:rsidRPr="002F4ACC">
        <w:rPr>
          <w:rFonts w:ascii="新宋体" w:hAnsi="新宋体" w:cs="新宋体"/>
          <w:color w:val="008000"/>
          <w:kern w:val="0"/>
          <w:sz w:val="19"/>
          <w:szCs w:val="19"/>
        </w:rPr>
        <w:t xml:space="preserve"> * define daemon work under which deployment mode </w:t>
      </w:r>
    </w:p>
    <w:p w:rsidR="002F4ACC" w:rsidRPr="002F4ACC" w:rsidRDefault="002F4ACC" w:rsidP="008F6D60">
      <w:pPr>
        <w:pStyle w:val="ListParagraph"/>
        <w:autoSpaceDE w:val="0"/>
        <w:autoSpaceDN w:val="0"/>
        <w:adjustRightInd w:val="0"/>
        <w:ind w:left="420" w:firstLineChars="0" w:firstLine="0"/>
        <w:jc w:val="left"/>
        <w:rPr>
          <w:rFonts w:ascii="新宋体" w:hAnsi="新宋体" w:cs="新宋体"/>
          <w:color w:val="008000"/>
          <w:kern w:val="0"/>
          <w:sz w:val="19"/>
          <w:szCs w:val="19"/>
        </w:rPr>
      </w:pPr>
      <w:r w:rsidRPr="002F4ACC">
        <w:rPr>
          <w:rFonts w:ascii="新宋体" w:hAnsi="新宋体" w:cs="新宋体"/>
          <w:color w:val="008000"/>
          <w:kern w:val="0"/>
          <w:sz w:val="19"/>
          <w:szCs w:val="19"/>
        </w:rPr>
        <w:t xml:space="preserve"> */</w:t>
      </w:r>
    </w:p>
    <w:p w:rsidR="008A6501" w:rsidRPr="008A6501" w:rsidRDefault="008A6501" w:rsidP="00C269E8">
      <w:pPr>
        <w:pStyle w:val="ListParagraph"/>
        <w:autoSpaceDE w:val="0"/>
        <w:autoSpaceDN w:val="0"/>
        <w:adjustRightInd w:val="0"/>
        <w:ind w:left="420" w:firstLineChars="0" w:firstLine="0"/>
        <w:jc w:val="left"/>
        <w:rPr>
          <w:rFonts w:ascii="新宋体" w:hAnsi="新宋体" w:cs="新宋体"/>
          <w:kern w:val="0"/>
          <w:sz w:val="19"/>
          <w:szCs w:val="19"/>
        </w:rPr>
      </w:pPr>
      <w:r w:rsidRPr="008A6501">
        <w:rPr>
          <w:rFonts w:ascii="新宋体" w:hAnsi="新宋体" w:cs="新宋体"/>
          <w:color w:val="0000FF"/>
          <w:kern w:val="0"/>
          <w:sz w:val="19"/>
          <w:szCs w:val="19"/>
        </w:rPr>
        <w:t>typedef</w:t>
      </w:r>
      <w:r w:rsidRPr="008A6501">
        <w:rPr>
          <w:rFonts w:ascii="新宋体" w:hAnsi="新宋体" w:cs="新宋体"/>
          <w:kern w:val="0"/>
          <w:sz w:val="19"/>
          <w:szCs w:val="19"/>
        </w:rPr>
        <w:t xml:space="preserve"> </w:t>
      </w:r>
      <w:r w:rsidRPr="008A6501">
        <w:rPr>
          <w:rFonts w:ascii="新宋体" w:hAnsi="新宋体" w:cs="新宋体"/>
          <w:color w:val="0000FF"/>
          <w:kern w:val="0"/>
          <w:sz w:val="19"/>
          <w:szCs w:val="19"/>
        </w:rPr>
        <w:t>enum</w:t>
      </w:r>
      <w:r w:rsidRPr="008A6501">
        <w:rPr>
          <w:rFonts w:ascii="新宋体" w:hAnsi="新宋体" w:cs="新宋体"/>
          <w:kern w:val="0"/>
          <w:sz w:val="19"/>
          <w:szCs w:val="19"/>
        </w:rPr>
        <w:t xml:space="preserve"> _https_deploymode</w:t>
      </w:r>
    </w:p>
    <w:p w:rsidR="008A6501" w:rsidRPr="008A6501" w:rsidRDefault="008A6501" w:rsidP="00C269E8">
      <w:pPr>
        <w:pStyle w:val="ListParagraph"/>
        <w:autoSpaceDE w:val="0"/>
        <w:autoSpaceDN w:val="0"/>
        <w:adjustRightInd w:val="0"/>
        <w:ind w:left="420" w:firstLineChars="0" w:firstLine="0"/>
        <w:jc w:val="left"/>
        <w:rPr>
          <w:rFonts w:ascii="新宋体" w:hAnsi="新宋体" w:cs="新宋体"/>
          <w:kern w:val="0"/>
          <w:sz w:val="19"/>
          <w:szCs w:val="19"/>
        </w:rPr>
      </w:pPr>
      <w:r w:rsidRPr="008A6501">
        <w:rPr>
          <w:rFonts w:ascii="新宋体" w:hAnsi="新宋体" w:cs="新宋体"/>
          <w:kern w:val="0"/>
          <w:sz w:val="19"/>
          <w:szCs w:val="19"/>
        </w:rPr>
        <w:t>{</w:t>
      </w:r>
    </w:p>
    <w:p w:rsidR="008A6501" w:rsidRPr="008A6501" w:rsidRDefault="008A6501" w:rsidP="00C269E8">
      <w:pPr>
        <w:pStyle w:val="ListParagraph"/>
        <w:autoSpaceDE w:val="0"/>
        <w:autoSpaceDN w:val="0"/>
        <w:adjustRightInd w:val="0"/>
        <w:ind w:left="420" w:firstLineChars="0" w:firstLine="0"/>
        <w:jc w:val="left"/>
        <w:rPr>
          <w:rFonts w:ascii="新宋体" w:hAnsi="新宋体" w:cs="新宋体"/>
          <w:kern w:val="0"/>
          <w:sz w:val="19"/>
          <w:szCs w:val="19"/>
        </w:rPr>
      </w:pPr>
      <w:r w:rsidRPr="008A6501">
        <w:rPr>
          <w:rFonts w:ascii="新宋体" w:hAnsi="新宋体" w:cs="新宋体"/>
          <w:kern w:val="0"/>
          <w:sz w:val="19"/>
          <w:szCs w:val="19"/>
        </w:rPr>
        <w:tab/>
        <w:t>Transparent,</w:t>
      </w:r>
      <w:r w:rsidRPr="008A6501">
        <w:rPr>
          <w:rFonts w:ascii="新宋体" w:hAnsi="新宋体" w:cs="新宋体"/>
          <w:kern w:val="0"/>
          <w:sz w:val="19"/>
          <w:szCs w:val="19"/>
        </w:rPr>
        <w:tab/>
      </w:r>
      <w:r w:rsidRPr="008A6501">
        <w:rPr>
          <w:rFonts w:ascii="新宋体" w:hAnsi="新宋体" w:cs="新宋体"/>
          <w:kern w:val="0"/>
          <w:sz w:val="19"/>
          <w:szCs w:val="19"/>
        </w:rPr>
        <w:tab/>
      </w:r>
      <w:r w:rsidRPr="008A6501">
        <w:rPr>
          <w:rFonts w:ascii="新宋体" w:hAnsi="新宋体" w:cs="新宋体"/>
          <w:color w:val="008000"/>
          <w:kern w:val="0"/>
          <w:sz w:val="19"/>
          <w:szCs w:val="19"/>
        </w:rPr>
        <w:t xml:space="preserve">// transparent mode, like bridge, </w:t>
      </w:r>
      <w:proofErr w:type="spellStart"/>
      <w:r w:rsidRPr="008A6501">
        <w:rPr>
          <w:rFonts w:ascii="新宋体" w:hAnsi="新宋体" w:cs="新宋体"/>
          <w:color w:val="008000"/>
          <w:kern w:val="0"/>
          <w:sz w:val="19"/>
          <w:szCs w:val="19"/>
        </w:rPr>
        <w:t>wccp</w:t>
      </w:r>
      <w:proofErr w:type="spellEnd"/>
      <w:r w:rsidRPr="008A6501">
        <w:rPr>
          <w:rFonts w:ascii="新宋体" w:hAnsi="新宋体" w:cs="新宋体"/>
          <w:color w:val="008000"/>
          <w:kern w:val="0"/>
          <w:sz w:val="19"/>
          <w:szCs w:val="19"/>
        </w:rPr>
        <w:t xml:space="preserve">, </w:t>
      </w:r>
      <w:proofErr w:type="spellStart"/>
      <w:r w:rsidRPr="008A6501">
        <w:rPr>
          <w:rFonts w:ascii="新宋体" w:hAnsi="新宋体" w:cs="新宋体"/>
          <w:color w:val="008000"/>
          <w:kern w:val="0"/>
          <w:sz w:val="19"/>
          <w:szCs w:val="19"/>
        </w:rPr>
        <w:t>etc</w:t>
      </w:r>
      <w:proofErr w:type="spellEnd"/>
    </w:p>
    <w:p w:rsidR="008A6501" w:rsidRPr="008A6501" w:rsidRDefault="00D571FD" w:rsidP="00C269E8">
      <w:pPr>
        <w:pStyle w:val="ListParagraph"/>
        <w:autoSpaceDE w:val="0"/>
        <w:autoSpaceDN w:val="0"/>
        <w:adjustRightInd w:val="0"/>
        <w:ind w:left="420" w:firstLineChars="0" w:firstLine="0"/>
        <w:jc w:val="left"/>
        <w:rPr>
          <w:rFonts w:ascii="新宋体" w:hAnsi="新宋体" w:cs="新宋体"/>
          <w:kern w:val="0"/>
          <w:sz w:val="19"/>
          <w:szCs w:val="19"/>
        </w:rPr>
      </w:pPr>
      <w:r>
        <w:rPr>
          <w:rFonts w:ascii="新宋体" w:hAnsi="新宋体" w:cs="新宋体"/>
          <w:kern w:val="0"/>
          <w:sz w:val="19"/>
          <w:szCs w:val="19"/>
        </w:rPr>
        <w:tab/>
        <w:t>Proxy,</w:t>
      </w:r>
      <w:r>
        <w:rPr>
          <w:rFonts w:ascii="新宋体" w:hAnsi="新宋体" w:cs="新宋体"/>
          <w:kern w:val="0"/>
          <w:sz w:val="19"/>
          <w:szCs w:val="19"/>
        </w:rPr>
        <w:tab/>
      </w:r>
      <w:r>
        <w:rPr>
          <w:rFonts w:ascii="新宋体" w:hAnsi="新宋体" w:cs="新宋体"/>
          <w:kern w:val="0"/>
          <w:sz w:val="19"/>
          <w:szCs w:val="19"/>
        </w:rPr>
        <w:tab/>
      </w:r>
      <w:r>
        <w:rPr>
          <w:rFonts w:ascii="新宋体" w:hAnsi="新宋体" w:cs="新宋体"/>
          <w:kern w:val="0"/>
          <w:sz w:val="19"/>
          <w:szCs w:val="19"/>
        </w:rPr>
        <w:tab/>
      </w:r>
      <w:r w:rsidR="008A6501" w:rsidRPr="008A6501">
        <w:rPr>
          <w:rFonts w:ascii="新宋体" w:hAnsi="新宋体" w:cs="新宋体"/>
          <w:color w:val="008000"/>
          <w:kern w:val="0"/>
          <w:sz w:val="19"/>
          <w:szCs w:val="19"/>
        </w:rPr>
        <w:t>// proxy mode</w:t>
      </w:r>
    </w:p>
    <w:p w:rsidR="008A6501" w:rsidRPr="008A6501" w:rsidRDefault="008A6501" w:rsidP="00C269E8">
      <w:pPr>
        <w:pStyle w:val="ListParagraph"/>
        <w:autoSpaceDE w:val="0"/>
        <w:autoSpaceDN w:val="0"/>
        <w:adjustRightInd w:val="0"/>
        <w:ind w:left="420" w:firstLineChars="0" w:firstLine="0"/>
        <w:jc w:val="left"/>
        <w:rPr>
          <w:rFonts w:ascii="新宋体" w:hAnsi="新宋体" w:cs="新宋体"/>
          <w:kern w:val="0"/>
          <w:sz w:val="19"/>
          <w:szCs w:val="19"/>
        </w:rPr>
      </w:pPr>
      <w:r w:rsidRPr="008A6501">
        <w:rPr>
          <w:rFonts w:ascii="新宋体" w:hAnsi="新宋体" w:cs="新宋体"/>
          <w:kern w:val="0"/>
          <w:sz w:val="19"/>
          <w:szCs w:val="19"/>
        </w:rPr>
        <w:tab/>
        <w:t>ProxyWithUpstream</w:t>
      </w:r>
      <w:r w:rsidRPr="008A6501">
        <w:rPr>
          <w:rFonts w:ascii="新宋体" w:hAnsi="新宋体" w:cs="新宋体"/>
          <w:kern w:val="0"/>
          <w:sz w:val="19"/>
          <w:szCs w:val="19"/>
        </w:rPr>
        <w:tab/>
      </w:r>
      <w:r w:rsidRPr="008A6501">
        <w:rPr>
          <w:rFonts w:ascii="新宋体" w:hAnsi="新宋体" w:cs="新宋体"/>
          <w:color w:val="008000"/>
          <w:kern w:val="0"/>
          <w:sz w:val="19"/>
          <w:szCs w:val="19"/>
        </w:rPr>
        <w:t>// proxy mode, but it still has upstream proxy</w:t>
      </w:r>
    </w:p>
    <w:p w:rsidR="008A6501" w:rsidRPr="008A6501" w:rsidRDefault="008A6501" w:rsidP="00C269E8">
      <w:pPr>
        <w:pStyle w:val="ListParagraph"/>
        <w:autoSpaceDE w:val="0"/>
        <w:autoSpaceDN w:val="0"/>
        <w:adjustRightInd w:val="0"/>
        <w:ind w:left="420" w:firstLineChars="0" w:firstLine="0"/>
        <w:jc w:val="left"/>
        <w:rPr>
          <w:rFonts w:ascii="新宋体" w:hAnsi="新宋体" w:cs="新宋体"/>
          <w:kern w:val="0"/>
          <w:sz w:val="19"/>
          <w:szCs w:val="19"/>
        </w:rPr>
      </w:pPr>
      <w:r w:rsidRPr="008A6501">
        <w:rPr>
          <w:rFonts w:ascii="新宋体" w:hAnsi="新宋体" w:cs="新宋体"/>
          <w:kern w:val="0"/>
          <w:sz w:val="19"/>
          <w:szCs w:val="19"/>
        </w:rPr>
        <w:t>}https_deploymode;</w:t>
      </w:r>
    </w:p>
    <w:p w:rsidR="009A4F4F" w:rsidRDefault="00644FDE" w:rsidP="00E14420">
      <w:pPr>
        <w:pStyle w:val="Heading1"/>
        <w:numPr>
          <w:ilvl w:val="0"/>
          <w:numId w:val="5"/>
        </w:numPr>
      </w:pPr>
      <w:r>
        <w:rPr>
          <w:rFonts w:hint="eastAsia"/>
        </w:rPr>
        <w:t>API</w:t>
      </w:r>
      <w:r w:rsidR="00AE79FF">
        <w:rPr>
          <w:rFonts w:hint="eastAsia"/>
        </w:rPr>
        <w:t xml:space="preserve"> Functions</w:t>
      </w:r>
    </w:p>
    <w:p w:rsidR="00644FDE" w:rsidRDefault="00644FDE" w:rsidP="00644FDE">
      <w:pPr>
        <w:pStyle w:val="Heading2"/>
        <w:numPr>
          <w:ilvl w:val="0"/>
          <w:numId w:val="2"/>
        </w:numPr>
      </w:pPr>
      <w:r>
        <w:rPr>
          <w:rFonts w:hint="eastAsia"/>
        </w:rPr>
        <w:t>Initialize/finalize</w:t>
      </w:r>
    </w:p>
    <w:p w:rsidR="00AC7389" w:rsidRPr="007372AE" w:rsidRDefault="00AC7389" w:rsidP="00AC7389">
      <w:pPr>
        <w:pStyle w:val="ListParagraph"/>
        <w:numPr>
          <w:ilvl w:val="0"/>
          <w:numId w:val="18"/>
        </w:numPr>
        <w:autoSpaceDE w:val="0"/>
        <w:autoSpaceDN w:val="0"/>
        <w:adjustRightInd w:val="0"/>
        <w:ind w:firstLineChars="0"/>
        <w:jc w:val="left"/>
        <w:rPr>
          <w:rFonts w:cstheme="minorHAnsi"/>
          <w:b/>
          <w:kern w:val="0"/>
          <w:sz w:val="24"/>
          <w:szCs w:val="19"/>
        </w:rPr>
      </w:pPr>
      <w:r w:rsidRPr="007372AE">
        <w:rPr>
          <w:rFonts w:cstheme="minorHAnsi"/>
          <w:b/>
          <w:kern w:val="0"/>
          <w:sz w:val="24"/>
          <w:szCs w:val="19"/>
        </w:rPr>
        <w:t>https_init</w:t>
      </w:r>
    </w:p>
    <w:p w:rsidR="00AC7389" w:rsidRPr="00AC7389" w:rsidRDefault="00AC7389" w:rsidP="00AC7389">
      <w:pPr>
        <w:pStyle w:val="ListParagraph"/>
        <w:autoSpaceDE w:val="0"/>
        <w:autoSpaceDN w:val="0"/>
        <w:adjustRightInd w:val="0"/>
        <w:ind w:left="420" w:firstLineChars="0" w:firstLine="0"/>
        <w:jc w:val="left"/>
        <w:rPr>
          <w:rFonts w:ascii="新宋体" w:hAnsi="新宋体" w:cs="新宋体"/>
          <w:kern w:val="0"/>
          <w:sz w:val="19"/>
          <w:szCs w:val="19"/>
        </w:rPr>
      </w:pPr>
      <w:r w:rsidRPr="00AC7389">
        <w:rPr>
          <w:rFonts w:ascii="新宋体" w:hAnsi="新宋体" w:cs="新宋体"/>
          <w:color w:val="008000"/>
          <w:kern w:val="0"/>
          <w:sz w:val="19"/>
          <w:szCs w:val="19"/>
        </w:rPr>
        <w:t>/*</w:t>
      </w:r>
    </w:p>
    <w:p w:rsidR="00AC7389" w:rsidRPr="00AC7389" w:rsidRDefault="00AC7389" w:rsidP="00AC7389">
      <w:pPr>
        <w:pStyle w:val="ListParagraph"/>
        <w:autoSpaceDE w:val="0"/>
        <w:autoSpaceDN w:val="0"/>
        <w:adjustRightInd w:val="0"/>
        <w:ind w:left="420" w:firstLineChars="0" w:firstLine="0"/>
        <w:jc w:val="left"/>
        <w:rPr>
          <w:rFonts w:ascii="新宋体" w:hAnsi="新宋体" w:cs="新宋体"/>
          <w:kern w:val="0"/>
          <w:sz w:val="19"/>
          <w:szCs w:val="19"/>
        </w:rPr>
      </w:pPr>
      <w:r w:rsidRPr="00AC7389">
        <w:rPr>
          <w:rFonts w:ascii="新宋体" w:hAnsi="新宋体" w:cs="新宋体"/>
          <w:color w:val="008000"/>
          <w:kern w:val="0"/>
          <w:sz w:val="19"/>
          <w:szCs w:val="19"/>
        </w:rPr>
        <w:t xml:space="preserve"> * Initialize https decryption library.</w:t>
      </w:r>
    </w:p>
    <w:p w:rsidR="00AC7389" w:rsidRPr="00AC7389" w:rsidRDefault="00AC7389" w:rsidP="00AC7389">
      <w:pPr>
        <w:pStyle w:val="ListParagraph"/>
        <w:autoSpaceDE w:val="0"/>
        <w:autoSpaceDN w:val="0"/>
        <w:adjustRightInd w:val="0"/>
        <w:ind w:left="420" w:firstLineChars="0" w:firstLine="0"/>
        <w:jc w:val="left"/>
        <w:rPr>
          <w:rFonts w:ascii="新宋体" w:hAnsi="新宋体" w:cs="新宋体"/>
          <w:kern w:val="0"/>
          <w:sz w:val="19"/>
          <w:szCs w:val="19"/>
        </w:rPr>
      </w:pPr>
      <w:r w:rsidRPr="00AC7389">
        <w:rPr>
          <w:rFonts w:ascii="新宋体" w:hAnsi="新宋体" w:cs="新宋体"/>
          <w:color w:val="008000"/>
          <w:kern w:val="0"/>
          <w:sz w:val="19"/>
          <w:szCs w:val="19"/>
        </w:rPr>
        <w:t xml:space="preserve"> * Param:</w:t>
      </w:r>
    </w:p>
    <w:p w:rsidR="00AC7389" w:rsidRPr="00AC7389" w:rsidRDefault="00AC7389" w:rsidP="00AC7389">
      <w:pPr>
        <w:pStyle w:val="ListParagraph"/>
        <w:autoSpaceDE w:val="0"/>
        <w:autoSpaceDN w:val="0"/>
        <w:adjustRightInd w:val="0"/>
        <w:ind w:left="420" w:firstLineChars="0" w:firstLine="0"/>
        <w:jc w:val="left"/>
        <w:rPr>
          <w:rFonts w:ascii="新宋体" w:hAnsi="新宋体" w:cs="新宋体"/>
          <w:kern w:val="0"/>
          <w:sz w:val="19"/>
          <w:szCs w:val="19"/>
        </w:rPr>
      </w:pPr>
      <w:r w:rsidRPr="00AC7389">
        <w:rPr>
          <w:rFonts w:ascii="新宋体" w:hAnsi="新宋体" w:cs="新宋体"/>
          <w:color w:val="008000"/>
          <w:kern w:val="0"/>
          <w:sz w:val="19"/>
          <w:szCs w:val="19"/>
        </w:rPr>
        <w:t xml:space="preserve"> *    </w:t>
      </w:r>
      <w:proofErr w:type="gramStart"/>
      <w:r w:rsidRPr="00AC7389">
        <w:rPr>
          <w:rFonts w:ascii="新宋体" w:hAnsi="新宋体" w:cs="新宋体"/>
          <w:color w:val="008000"/>
          <w:kern w:val="0"/>
          <w:sz w:val="19"/>
          <w:szCs w:val="19"/>
        </w:rPr>
        <w:t>mode</w:t>
      </w:r>
      <w:proofErr w:type="gramEnd"/>
      <w:r w:rsidRPr="00AC7389">
        <w:rPr>
          <w:rFonts w:ascii="新宋体" w:hAnsi="新宋体" w:cs="新宋体"/>
          <w:color w:val="008000"/>
          <w:kern w:val="0"/>
          <w:sz w:val="19"/>
          <w:szCs w:val="19"/>
        </w:rPr>
        <w:t xml:space="preserve">: setup the </w:t>
      </w:r>
      <w:proofErr w:type="spellStart"/>
      <w:r w:rsidRPr="00AC7389">
        <w:rPr>
          <w:rFonts w:ascii="新宋体" w:hAnsi="新宋体" w:cs="新宋体"/>
          <w:color w:val="008000"/>
          <w:kern w:val="0"/>
          <w:sz w:val="19"/>
          <w:szCs w:val="19"/>
        </w:rPr>
        <w:t>deploymode</w:t>
      </w:r>
      <w:proofErr w:type="spellEnd"/>
    </w:p>
    <w:p w:rsidR="00AC7389" w:rsidRPr="00AC7389" w:rsidRDefault="00AC7389" w:rsidP="00AC7389">
      <w:pPr>
        <w:pStyle w:val="ListParagraph"/>
        <w:autoSpaceDE w:val="0"/>
        <w:autoSpaceDN w:val="0"/>
        <w:adjustRightInd w:val="0"/>
        <w:ind w:left="420" w:firstLineChars="0" w:firstLine="0"/>
        <w:jc w:val="left"/>
        <w:rPr>
          <w:rFonts w:ascii="新宋体" w:hAnsi="新宋体" w:cs="新宋体"/>
          <w:kern w:val="0"/>
          <w:sz w:val="19"/>
          <w:szCs w:val="19"/>
        </w:rPr>
      </w:pPr>
      <w:r w:rsidRPr="00AC7389">
        <w:rPr>
          <w:rFonts w:ascii="新宋体" w:hAnsi="新宋体" w:cs="新宋体"/>
          <w:color w:val="008000"/>
          <w:kern w:val="0"/>
          <w:sz w:val="19"/>
          <w:szCs w:val="19"/>
        </w:rPr>
        <w:t xml:space="preserve"> *    </w:t>
      </w:r>
      <w:proofErr w:type="spellStart"/>
      <w:r w:rsidRPr="00AC7389">
        <w:rPr>
          <w:rFonts w:ascii="新宋体" w:hAnsi="新宋体" w:cs="新宋体"/>
          <w:color w:val="008000"/>
          <w:kern w:val="0"/>
          <w:sz w:val="19"/>
          <w:szCs w:val="19"/>
        </w:rPr>
        <w:t>independent_ca</w:t>
      </w:r>
      <w:proofErr w:type="spellEnd"/>
      <w:r w:rsidRPr="00AC7389">
        <w:rPr>
          <w:rFonts w:ascii="新宋体" w:hAnsi="新宋体" w:cs="新宋体"/>
          <w:color w:val="008000"/>
          <w:kern w:val="0"/>
          <w:sz w:val="19"/>
          <w:szCs w:val="19"/>
        </w:rPr>
        <w:t>: whether use different CA to re-sign certificate for different company</w:t>
      </w:r>
    </w:p>
    <w:p w:rsidR="0040092F" w:rsidRPr="00661CAA" w:rsidRDefault="00AC7389" w:rsidP="00661CAA">
      <w:pPr>
        <w:pStyle w:val="ListParagraph"/>
        <w:autoSpaceDE w:val="0"/>
        <w:autoSpaceDN w:val="0"/>
        <w:adjustRightInd w:val="0"/>
        <w:ind w:left="420" w:firstLineChars="0" w:firstLine="0"/>
        <w:jc w:val="left"/>
        <w:rPr>
          <w:rFonts w:ascii="新宋体" w:hAnsi="新宋体" w:cs="新宋体"/>
          <w:color w:val="008000"/>
          <w:kern w:val="0"/>
          <w:sz w:val="19"/>
          <w:szCs w:val="19"/>
        </w:rPr>
      </w:pPr>
      <w:r w:rsidRPr="00AC7389">
        <w:rPr>
          <w:rFonts w:ascii="新宋体" w:hAnsi="新宋体" w:cs="新宋体"/>
          <w:color w:val="008000"/>
          <w:kern w:val="0"/>
          <w:sz w:val="19"/>
          <w:szCs w:val="19"/>
        </w:rPr>
        <w:t xml:space="preserve"> *    </w:t>
      </w:r>
      <w:proofErr w:type="spellStart"/>
      <w:r w:rsidRPr="00AC7389">
        <w:rPr>
          <w:rFonts w:ascii="新宋体" w:hAnsi="新宋体" w:cs="新宋体"/>
          <w:color w:val="008000"/>
          <w:kern w:val="0"/>
          <w:sz w:val="19"/>
          <w:szCs w:val="19"/>
        </w:rPr>
        <w:t>independent_trusted_cert</w:t>
      </w:r>
      <w:proofErr w:type="spellEnd"/>
      <w:r w:rsidRPr="00AC7389">
        <w:rPr>
          <w:rFonts w:ascii="新宋体" w:hAnsi="新宋体" w:cs="新宋体"/>
          <w:color w:val="008000"/>
          <w:kern w:val="0"/>
          <w:sz w:val="19"/>
          <w:szCs w:val="19"/>
        </w:rPr>
        <w:t>: whether use different certificate store to verify certificate for different company</w:t>
      </w:r>
      <w:r w:rsidR="0040092F" w:rsidRPr="00661CAA">
        <w:rPr>
          <w:rFonts w:ascii="新宋体" w:hAnsi="新宋体" w:cs="新宋体"/>
          <w:color w:val="008000"/>
          <w:kern w:val="0"/>
          <w:sz w:val="19"/>
          <w:szCs w:val="19"/>
        </w:rPr>
        <w:t xml:space="preserve"> </w:t>
      </w:r>
    </w:p>
    <w:p w:rsidR="0040092F" w:rsidRDefault="0040092F" w:rsidP="00661CAA">
      <w:pPr>
        <w:pStyle w:val="ListParagraph"/>
        <w:autoSpaceDE w:val="0"/>
        <w:autoSpaceDN w:val="0"/>
        <w:adjustRightInd w:val="0"/>
        <w:ind w:left="420" w:firstLineChars="0" w:firstLine="0"/>
        <w:jc w:val="left"/>
        <w:rPr>
          <w:rFonts w:ascii="新宋体" w:hAnsi="新宋体" w:cs="新宋体"/>
          <w:color w:val="008000"/>
          <w:kern w:val="0"/>
          <w:sz w:val="19"/>
          <w:szCs w:val="19"/>
        </w:rPr>
      </w:pPr>
      <w:r>
        <w:rPr>
          <w:rFonts w:ascii="新宋体" w:hAnsi="新宋体" w:cs="新宋体"/>
          <w:color w:val="008000"/>
          <w:kern w:val="0"/>
          <w:sz w:val="19"/>
          <w:szCs w:val="19"/>
        </w:rPr>
        <w:t xml:space="preserve"> *    </w:t>
      </w:r>
      <w:bookmarkStart w:id="45" w:name="OLE_LINK7"/>
      <w:bookmarkStart w:id="46" w:name="OLE_LINK8"/>
      <w:proofErr w:type="spellStart"/>
      <w:r>
        <w:rPr>
          <w:rFonts w:ascii="新宋体" w:hAnsi="新宋体" w:cs="新宋体"/>
          <w:color w:val="008000"/>
          <w:kern w:val="0"/>
          <w:sz w:val="19"/>
          <w:szCs w:val="19"/>
        </w:rPr>
        <w:t>force_same_resigned_cert</w:t>
      </w:r>
      <w:bookmarkEnd w:id="45"/>
      <w:bookmarkEnd w:id="46"/>
      <w:proofErr w:type="spellEnd"/>
      <w:r>
        <w:rPr>
          <w:rFonts w:ascii="新宋体" w:hAnsi="新宋体" w:cs="新宋体"/>
          <w:color w:val="008000"/>
          <w:kern w:val="0"/>
          <w:sz w:val="19"/>
          <w:szCs w:val="19"/>
        </w:rPr>
        <w:t xml:space="preserve">: </w:t>
      </w:r>
      <w:proofErr w:type="gramStart"/>
      <w:r>
        <w:rPr>
          <w:rFonts w:ascii="新宋体" w:hAnsi="新宋体" w:cs="新宋体"/>
          <w:color w:val="008000"/>
          <w:kern w:val="0"/>
          <w:sz w:val="19"/>
          <w:szCs w:val="19"/>
        </w:rPr>
        <w:t>force the re-signed cert are</w:t>
      </w:r>
      <w:proofErr w:type="gramEnd"/>
      <w:r>
        <w:rPr>
          <w:rFonts w:ascii="新宋体" w:hAnsi="新宋体" w:cs="新宋体"/>
          <w:color w:val="008000"/>
          <w:kern w:val="0"/>
          <w:sz w:val="19"/>
          <w:szCs w:val="19"/>
        </w:rPr>
        <w:t xml:space="preserve"> same for one same web server certificate</w:t>
      </w:r>
    </w:p>
    <w:p w:rsidR="00AC7389" w:rsidRPr="00AC7389" w:rsidRDefault="00AC7389" w:rsidP="00AC7389">
      <w:pPr>
        <w:pStyle w:val="ListParagraph"/>
        <w:autoSpaceDE w:val="0"/>
        <w:autoSpaceDN w:val="0"/>
        <w:adjustRightInd w:val="0"/>
        <w:ind w:left="420" w:firstLineChars="0" w:firstLine="0"/>
        <w:jc w:val="left"/>
        <w:rPr>
          <w:rFonts w:ascii="新宋体" w:hAnsi="新宋体" w:cs="新宋体"/>
          <w:kern w:val="0"/>
          <w:sz w:val="19"/>
          <w:szCs w:val="19"/>
        </w:rPr>
      </w:pPr>
      <w:r w:rsidRPr="00AC7389">
        <w:rPr>
          <w:rFonts w:ascii="新宋体" w:hAnsi="新宋体" w:cs="新宋体"/>
          <w:color w:val="008000"/>
          <w:kern w:val="0"/>
          <w:sz w:val="19"/>
          <w:szCs w:val="19"/>
        </w:rPr>
        <w:t xml:space="preserve"> *</w:t>
      </w:r>
    </w:p>
    <w:p w:rsidR="00AC7389" w:rsidRPr="00AC7389" w:rsidRDefault="00AC7389" w:rsidP="00AC7389">
      <w:pPr>
        <w:pStyle w:val="ListParagraph"/>
        <w:autoSpaceDE w:val="0"/>
        <w:autoSpaceDN w:val="0"/>
        <w:adjustRightInd w:val="0"/>
        <w:ind w:left="420" w:firstLineChars="0" w:firstLine="0"/>
        <w:jc w:val="left"/>
        <w:rPr>
          <w:rFonts w:ascii="新宋体" w:hAnsi="新宋体" w:cs="新宋体"/>
          <w:kern w:val="0"/>
          <w:sz w:val="19"/>
          <w:szCs w:val="19"/>
        </w:rPr>
      </w:pPr>
      <w:r w:rsidRPr="00AC7389">
        <w:rPr>
          <w:rFonts w:ascii="新宋体" w:hAnsi="新宋体" w:cs="新宋体"/>
          <w:color w:val="008000"/>
          <w:kern w:val="0"/>
          <w:sz w:val="19"/>
          <w:szCs w:val="19"/>
        </w:rPr>
        <w:t xml:space="preserve"> * Return:</w:t>
      </w:r>
    </w:p>
    <w:p w:rsidR="00AC7389" w:rsidRPr="00AC7389" w:rsidRDefault="00AC7389" w:rsidP="00AC7389">
      <w:pPr>
        <w:pStyle w:val="ListParagraph"/>
        <w:autoSpaceDE w:val="0"/>
        <w:autoSpaceDN w:val="0"/>
        <w:adjustRightInd w:val="0"/>
        <w:ind w:left="420" w:firstLineChars="0" w:firstLine="0"/>
        <w:jc w:val="left"/>
        <w:rPr>
          <w:rFonts w:ascii="新宋体" w:hAnsi="新宋体" w:cs="新宋体"/>
          <w:kern w:val="0"/>
          <w:sz w:val="19"/>
          <w:szCs w:val="19"/>
        </w:rPr>
      </w:pPr>
      <w:r w:rsidRPr="00AC7389">
        <w:rPr>
          <w:rFonts w:ascii="新宋体" w:hAnsi="新宋体" w:cs="新宋体"/>
          <w:color w:val="008000"/>
          <w:kern w:val="0"/>
          <w:sz w:val="19"/>
          <w:szCs w:val="19"/>
        </w:rPr>
        <w:t xml:space="preserve"> *    https_err_success: Successful</w:t>
      </w:r>
    </w:p>
    <w:p w:rsidR="00AC7389" w:rsidRPr="00AC7389" w:rsidRDefault="00AC7389" w:rsidP="00AC7389">
      <w:pPr>
        <w:pStyle w:val="ListParagraph"/>
        <w:autoSpaceDE w:val="0"/>
        <w:autoSpaceDN w:val="0"/>
        <w:adjustRightInd w:val="0"/>
        <w:ind w:left="420" w:firstLineChars="0" w:firstLine="0"/>
        <w:jc w:val="left"/>
        <w:rPr>
          <w:rFonts w:ascii="新宋体" w:hAnsi="新宋体" w:cs="新宋体"/>
          <w:kern w:val="0"/>
          <w:sz w:val="19"/>
          <w:szCs w:val="19"/>
        </w:rPr>
      </w:pPr>
      <w:r w:rsidRPr="00AC7389">
        <w:rPr>
          <w:rFonts w:ascii="新宋体" w:hAnsi="新宋体" w:cs="新宋体"/>
          <w:color w:val="008000"/>
          <w:kern w:val="0"/>
          <w:sz w:val="19"/>
          <w:szCs w:val="19"/>
        </w:rPr>
        <w:t xml:space="preserve"> *    https_err_loadcert: load certificates failed</w:t>
      </w:r>
    </w:p>
    <w:p w:rsidR="00AC7389" w:rsidRPr="00AC7389" w:rsidRDefault="00AC7389" w:rsidP="00AC7389">
      <w:pPr>
        <w:pStyle w:val="ListParagraph"/>
        <w:autoSpaceDE w:val="0"/>
        <w:autoSpaceDN w:val="0"/>
        <w:adjustRightInd w:val="0"/>
        <w:ind w:left="420" w:firstLineChars="0" w:firstLine="0"/>
        <w:jc w:val="left"/>
        <w:rPr>
          <w:rFonts w:ascii="新宋体" w:hAnsi="新宋体" w:cs="新宋体"/>
          <w:kern w:val="0"/>
          <w:sz w:val="19"/>
          <w:szCs w:val="19"/>
        </w:rPr>
      </w:pPr>
      <w:r w:rsidRPr="00AC7389">
        <w:rPr>
          <w:rFonts w:ascii="新宋体" w:hAnsi="新宋体" w:cs="新宋体"/>
          <w:color w:val="008000"/>
          <w:kern w:val="0"/>
          <w:sz w:val="19"/>
          <w:szCs w:val="19"/>
        </w:rPr>
        <w:t xml:space="preserve"> *</w:t>
      </w:r>
      <w:r w:rsidRPr="00AC7389">
        <w:rPr>
          <w:rFonts w:ascii="新宋体" w:hAnsi="新宋体" w:cs="新宋体"/>
          <w:color w:val="008000"/>
          <w:kern w:val="0"/>
          <w:sz w:val="19"/>
          <w:szCs w:val="19"/>
        </w:rPr>
        <w:tab/>
        <w:t xml:space="preserve">  https_err_unknown: unknown error</w:t>
      </w:r>
    </w:p>
    <w:p w:rsidR="00AC7389" w:rsidRPr="00AC7389" w:rsidRDefault="00AC7389" w:rsidP="00AC7389">
      <w:pPr>
        <w:pStyle w:val="ListParagraph"/>
        <w:autoSpaceDE w:val="0"/>
        <w:autoSpaceDN w:val="0"/>
        <w:adjustRightInd w:val="0"/>
        <w:ind w:left="420" w:firstLineChars="0" w:firstLine="0"/>
        <w:jc w:val="left"/>
        <w:rPr>
          <w:rFonts w:ascii="新宋体" w:hAnsi="新宋体" w:cs="新宋体"/>
          <w:kern w:val="0"/>
          <w:sz w:val="19"/>
          <w:szCs w:val="19"/>
        </w:rPr>
      </w:pPr>
      <w:r w:rsidRPr="00AC7389">
        <w:rPr>
          <w:rFonts w:ascii="新宋体" w:hAnsi="新宋体" w:cs="新宋体"/>
          <w:color w:val="008000"/>
          <w:kern w:val="0"/>
          <w:sz w:val="19"/>
          <w:szCs w:val="19"/>
        </w:rPr>
        <w:t xml:space="preserve"> */</w:t>
      </w:r>
    </w:p>
    <w:p w:rsidR="00AC7389" w:rsidRPr="00AC7389" w:rsidRDefault="00AC7389" w:rsidP="00AC7389">
      <w:pPr>
        <w:pStyle w:val="ListParagraph"/>
        <w:autoSpaceDE w:val="0"/>
        <w:autoSpaceDN w:val="0"/>
        <w:adjustRightInd w:val="0"/>
        <w:ind w:left="420" w:firstLineChars="0" w:firstLine="0"/>
        <w:jc w:val="left"/>
        <w:rPr>
          <w:rFonts w:ascii="新宋体" w:hAnsi="新宋体" w:cs="新宋体"/>
          <w:kern w:val="0"/>
          <w:sz w:val="19"/>
          <w:szCs w:val="19"/>
        </w:rPr>
      </w:pPr>
      <w:proofErr w:type="gramStart"/>
      <w:r w:rsidRPr="00AC7389">
        <w:rPr>
          <w:rFonts w:ascii="新宋体" w:hAnsi="新宋体" w:cs="新宋体"/>
          <w:color w:val="0000FF"/>
          <w:kern w:val="0"/>
          <w:sz w:val="19"/>
          <w:szCs w:val="19"/>
        </w:rPr>
        <w:t>int</w:t>
      </w:r>
      <w:proofErr w:type="gramEnd"/>
      <w:r w:rsidRPr="00AC7389">
        <w:rPr>
          <w:rFonts w:ascii="新宋体" w:hAnsi="新宋体" w:cs="新宋体"/>
          <w:kern w:val="0"/>
          <w:sz w:val="19"/>
          <w:szCs w:val="19"/>
        </w:rPr>
        <w:t xml:space="preserve"> https_init(https_deploymode mode, BOOL </w:t>
      </w:r>
      <w:proofErr w:type="spellStart"/>
      <w:r w:rsidRPr="00AC7389">
        <w:rPr>
          <w:rFonts w:ascii="新宋体" w:hAnsi="新宋体" w:cs="新宋体"/>
          <w:kern w:val="0"/>
          <w:sz w:val="19"/>
          <w:szCs w:val="19"/>
        </w:rPr>
        <w:t>independent_ca</w:t>
      </w:r>
      <w:proofErr w:type="spellEnd"/>
      <w:r w:rsidRPr="00AC7389">
        <w:rPr>
          <w:rFonts w:ascii="新宋体" w:hAnsi="新宋体" w:cs="新宋体"/>
          <w:kern w:val="0"/>
          <w:sz w:val="19"/>
          <w:szCs w:val="19"/>
        </w:rPr>
        <w:t xml:space="preserve">, BOOL </w:t>
      </w:r>
      <w:proofErr w:type="spellStart"/>
      <w:r w:rsidRPr="00AC7389">
        <w:rPr>
          <w:rFonts w:ascii="新宋体" w:hAnsi="新宋体" w:cs="新宋体"/>
          <w:kern w:val="0"/>
          <w:sz w:val="19"/>
          <w:szCs w:val="19"/>
        </w:rPr>
        <w:t>independent_trusted_cert</w:t>
      </w:r>
      <w:proofErr w:type="spellEnd"/>
      <w:r w:rsidRPr="00AC7389">
        <w:rPr>
          <w:rFonts w:ascii="新宋体" w:hAnsi="新宋体" w:cs="新宋体"/>
          <w:kern w:val="0"/>
          <w:sz w:val="19"/>
          <w:szCs w:val="19"/>
        </w:rPr>
        <w:t xml:space="preserve">, </w:t>
      </w:r>
      <w:r w:rsidRPr="00AC7389">
        <w:rPr>
          <w:rFonts w:ascii="新宋体" w:hAnsi="新宋体" w:cs="新宋体"/>
          <w:color w:val="0000FF"/>
          <w:kern w:val="0"/>
          <w:sz w:val="19"/>
          <w:szCs w:val="19"/>
        </w:rPr>
        <w:t>char</w:t>
      </w:r>
      <w:r w:rsidRPr="00AC7389">
        <w:rPr>
          <w:rFonts w:ascii="新宋体" w:hAnsi="新宋体" w:cs="新宋体"/>
          <w:kern w:val="0"/>
          <w:sz w:val="19"/>
          <w:szCs w:val="19"/>
        </w:rPr>
        <w:t xml:space="preserve"> *</w:t>
      </w:r>
      <w:proofErr w:type="spellStart"/>
      <w:r w:rsidRPr="00AC7389">
        <w:rPr>
          <w:rFonts w:ascii="新宋体" w:hAnsi="新宋体" w:cs="新宋体"/>
          <w:kern w:val="0"/>
          <w:sz w:val="19"/>
          <w:szCs w:val="19"/>
        </w:rPr>
        <w:t>root_cert_dir</w:t>
      </w:r>
      <w:proofErr w:type="spellEnd"/>
      <w:r w:rsidR="00872F21">
        <w:rPr>
          <w:rFonts w:ascii="新宋体" w:hAnsi="新宋体" w:cs="新宋体" w:hint="eastAsia"/>
          <w:kern w:val="0"/>
          <w:sz w:val="19"/>
          <w:szCs w:val="19"/>
        </w:rPr>
        <w:t xml:space="preserve">, BOOL </w:t>
      </w:r>
      <w:proofErr w:type="spellStart"/>
      <w:r w:rsidR="00872F21" w:rsidRPr="00AA301D">
        <w:rPr>
          <w:rFonts w:ascii="新宋体" w:hAnsi="新宋体" w:cs="新宋体"/>
          <w:kern w:val="0"/>
          <w:sz w:val="19"/>
          <w:szCs w:val="19"/>
        </w:rPr>
        <w:t>force_same_resigned_cert</w:t>
      </w:r>
      <w:proofErr w:type="spellEnd"/>
      <w:r w:rsidRPr="00AC7389">
        <w:rPr>
          <w:rFonts w:ascii="新宋体" w:hAnsi="新宋体" w:cs="新宋体"/>
          <w:kern w:val="0"/>
          <w:sz w:val="19"/>
          <w:szCs w:val="19"/>
        </w:rPr>
        <w:t>);</w:t>
      </w:r>
    </w:p>
    <w:p w:rsidR="00AC7389" w:rsidRDefault="00AC7389" w:rsidP="00AC7389">
      <w:pPr>
        <w:pStyle w:val="ListParagraph"/>
        <w:autoSpaceDE w:val="0"/>
        <w:autoSpaceDN w:val="0"/>
        <w:adjustRightInd w:val="0"/>
        <w:ind w:left="420" w:firstLineChars="0" w:firstLine="0"/>
        <w:jc w:val="left"/>
        <w:rPr>
          <w:rFonts w:ascii="新宋体" w:hAnsi="新宋体" w:cs="新宋体"/>
          <w:kern w:val="0"/>
          <w:sz w:val="19"/>
          <w:szCs w:val="19"/>
        </w:rPr>
      </w:pPr>
    </w:p>
    <w:p w:rsidR="00AC7389" w:rsidRPr="007372AE" w:rsidRDefault="00AC7389" w:rsidP="00AC7389">
      <w:pPr>
        <w:pStyle w:val="ListParagraph"/>
        <w:numPr>
          <w:ilvl w:val="0"/>
          <w:numId w:val="18"/>
        </w:numPr>
        <w:autoSpaceDE w:val="0"/>
        <w:autoSpaceDN w:val="0"/>
        <w:adjustRightInd w:val="0"/>
        <w:ind w:firstLineChars="0"/>
        <w:jc w:val="left"/>
        <w:rPr>
          <w:rFonts w:cstheme="minorHAnsi"/>
          <w:b/>
          <w:kern w:val="0"/>
          <w:sz w:val="24"/>
          <w:szCs w:val="19"/>
        </w:rPr>
      </w:pPr>
      <w:r w:rsidRPr="007372AE">
        <w:rPr>
          <w:rFonts w:cstheme="minorHAnsi"/>
          <w:b/>
          <w:kern w:val="0"/>
          <w:sz w:val="24"/>
          <w:szCs w:val="19"/>
        </w:rPr>
        <w:t>https_</w:t>
      </w:r>
      <w:r w:rsidRPr="007372AE">
        <w:rPr>
          <w:rFonts w:cstheme="minorHAnsi" w:hint="eastAsia"/>
          <w:b/>
          <w:kern w:val="0"/>
          <w:sz w:val="24"/>
          <w:szCs w:val="19"/>
        </w:rPr>
        <w:t>finalize</w:t>
      </w:r>
    </w:p>
    <w:p w:rsidR="00AC7389" w:rsidRPr="00AC7389" w:rsidRDefault="00AC7389" w:rsidP="0050299D">
      <w:pPr>
        <w:pStyle w:val="ListParagraph"/>
        <w:autoSpaceDE w:val="0"/>
        <w:autoSpaceDN w:val="0"/>
        <w:adjustRightInd w:val="0"/>
        <w:ind w:left="420" w:firstLineChars="0" w:firstLine="0"/>
        <w:jc w:val="left"/>
        <w:rPr>
          <w:rFonts w:ascii="新宋体" w:hAnsi="新宋体" w:cs="新宋体"/>
          <w:kern w:val="0"/>
          <w:sz w:val="19"/>
          <w:szCs w:val="19"/>
        </w:rPr>
      </w:pPr>
      <w:r w:rsidRPr="00AC7389">
        <w:rPr>
          <w:rFonts w:ascii="新宋体" w:hAnsi="新宋体" w:cs="新宋体"/>
          <w:color w:val="008000"/>
          <w:kern w:val="0"/>
          <w:sz w:val="19"/>
          <w:szCs w:val="19"/>
        </w:rPr>
        <w:t>/*</w:t>
      </w:r>
    </w:p>
    <w:p w:rsidR="00AC7389" w:rsidRPr="00AC7389" w:rsidRDefault="00AC7389" w:rsidP="0050299D">
      <w:pPr>
        <w:pStyle w:val="ListParagraph"/>
        <w:autoSpaceDE w:val="0"/>
        <w:autoSpaceDN w:val="0"/>
        <w:adjustRightInd w:val="0"/>
        <w:ind w:left="420" w:firstLineChars="0" w:firstLine="0"/>
        <w:jc w:val="left"/>
        <w:rPr>
          <w:rFonts w:ascii="新宋体" w:hAnsi="新宋体" w:cs="新宋体"/>
          <w:kern w:val="0"/>
          <w:sz w:val="19"/>
          <w:szCs w:val="19"/>
        </w:rPr>
      </w:pPr>
      <w:r w:rsidRPr="00AC7389">
        <w:rPr>
          <w:rFonts w:ascii="新宋体" w:hAnsi="新宋体" w:cs="新宋体"/>
          <w:color w:val="008000"/>
          <w:kern w:val="0"/>
          <w:sz w:val="19"/>
          <w:szCs w:val="19"/>
        </w:rPr>
        <w:lastRenderedPageBreak/>
        <w:t xml:space="preserve"> * </w:t>
      </w:r>
      <w:r w:rsidR="00FD15CD" w:rsidRPr="00AC7389">
        <w:rPr>
          <w:rFonts w:ascii="新宋体" w:hAnsi="新宋体" w:cs="新宋体"/>
          <w:color w:val="008000"/>
          <w:kern w:val="0"/>
          <w:sz w:val="19"/>
          <w:szCs w:val="19"/>
        </w:rPr>
        <w:t>Finalizes</w:t>
      </w:r>
      <w:r w:rsidRPr="00AC7389">
        <w:rPr>
          <w:rFonts w:ascii="新宋体" w:hAnsi="新宋体" w:cs="新宋体"/>
          <w:color w:val="008000"/>
          <w:kern w:val="0"/>
          <w:sz w:val="19"/>
          <w:szCs w:val="19"/>
        </w:rPr>
        <w:t xml:space="preserve"> https decryption library.</w:t>
      </w:r>
    </w:p>
    <w:p w:rsidR="00AC7389" w:rsidRPr="00AC7389" w:rsidRDefault="00AC7389" w:rsidP="0050299D">
      <w:pPr>
        <w:pStyle w:val="ListParagraph"/>
        <w:autoSpaceDE w:val="0"/>
        <w:autoSpaceDN w:val="0"/>
        <w:adjustRightInd w:val="0"/>
        <w:ind w:left="420" w:firstLineChars="0" w:firstLine="0"/>
        <w:jc w:val="left"/>
        <w:rPr>
          <w:rFonts w:ascii="新宋体" w:hAnsi="新宋体" w:cs="新宋体"/>
          <w:kern w:val="0"/>
          <w:sz w:val="19"/>
          <w:szCs w:val="19"/>
        </w:rPr>
      </w:pPr>
      <w:r w:rsidRPr="00AC7389">
        <w:rPr>
          <w:rFonts w:ascii="新宋体" w:hAnsi="新宋体" w:cs="新宋体"/>
          <w:color w:val="008000"/>
          <w:kern w:val="0"/>
          <w:sz w:val="19"/>
          <w:szCs w:val="19"/>
        </w:rPr>
        <w:t xml:space="preserve"> */</w:t>
      </w:r>
    </w:p>
    <w:p w:rsidR="00AC7389" w:rsidRPr="00AC7389" w:rsidRDefault="00AC7389" w:rsidP="0050299D">
      <w:pPr>
        <w:pStyle w:val="ListParagraph"/>
        <w:autoSpaceDE w:val="0"/>
        <w:autoSpaceDN w:val="0"/>
        <w:adjustRightInd w:val="0"/>
        <w:ind w:left="420" w:firstLineChars="0" w:firstLine="0"/>
        <w:jc w:val="left"/>
        <w:rPr>
          <w:rFonts w:ascii="新宋体" w:hAnsi="新宋体" w:cs="新宋体"/>
          <w:kern w:val="0"/>
          <w:sz w:val="19"/>
          <w:szCs w:val="19"/>
        </w:rPr>
      </w:pPr>
      <w:r w:rsidRPr="00AC7389">
        <w:rPr>
          <w:rFonts w:ascii="新宋体" w:hAnsi="新宋体" w:cs="新宋体"/>
          <w:color w:val="0000FF"/>
          <w:kern w:val="0"/>
          <w:sz w:val="19"/>
          <w:szCs w:val="19"/>
        </w:rPr>
        <w:t>int</w:t>
      </w:r>
      <w:r w:rsidRPr="00AC7389">
        <w:rPr>
          <w:rFonts w:ascii="新宋体" w:hAnsi="新宋体" w:cs="新宋体"/>
          <w:kern w:val="0"/>
          <w:sz w:val="19"/>
          <w:szCs w:val="19"/>
        </w:rPr>
        <w:t xml:space="preserve"> https_</w:t>
      </w:r>
      <w:r w:rsidR="00350E85" w:rsidRPr="00AC7389">
        <w:rPr>
          <w:rFonts w:ascii="新宋体" w:hAnsi="新宋体" w:cs="新宋体"/>
          <w:kern w:val="0"/>
          <w:sz w:val="19"/>
          <w:szCs w:val="19"/>
        </w:rPr>
        <w:t>finalize (</w:t>
      </w:r>
      <w:r w:rsidRPr="00AC7389">
        <w:rPr>
          <w:rFonts w:ascii="新宋体" w:hAnsi="新宋体" w:cs="新宋体"/>
          <w:kern w:val="0"/>
          <w:sz w:val="19"/>
          <w:szCs w:val="19"/>
        </w:rPr>
        <w:t>);</w:t>
      </w:r>
    </w:p>
    <w:p w:rsidR="00411520" w:rsidRPr="00411520" w:rsidRDefault="00411520" w:rsidP="00411520">
      <w:pPr>
        <w:pStyle w:val="ListParagraph"/>
        <w:ind w:left="360" w:firstLineChars="0" w:firstLine="0"/>
      </w:pPr>
    </w:p>
    <w:p w:rsidR="00644FDE" w:rsidRDefault="004112F9" w:rsidP="00644FDE">
      <w:pPr>
        <w:pStyle w:val="Heading2"/>
        <w:numPr>
          <w:ilvl w:val="0"/>
          <w:numId w:val="2"/>
        </w:numPr>
      </w:pPr>
      <w:r>
        <w:rPr>
          <w:rFonts w:hint="eastAsia"/>
        </w:rPr>
        <w:t>Traffic handling</w:t>
      </w:r>
    </w:p>
    <w:p w:rsidR="006778BD" w:rsidRPr="005C2544" w:rsidRDefault="00DF0934" w:rsidP="00DF0934">
      <w:pPr>
        <w:pStyle w:val="ListParagraph"/>
        <w:numPr>
          <w:ilvl w:val="0"/>
          <w:numId w:val="19"/>
        </w:numPr>
        <w:autoSpaceDE w:val="0"/>
        <w:autoSpaceDN w:val="0"/>
        <w:adjustRightInd w:val="0"/>
        <w:ind w:firstLineChars="0"/>
        <w:jc w:val="left"/>
        <w:rPr>
          <w:rFonts w:ascii="新宋体" w:hAnsi="新宋体" w:cs="新宋体"/>
          <w:b/>
          <w:kern w:val="0"/>
          <w:sz w:val="24"/>
          <w:szCs w:val="19"/>
        </w:rPr>
      </w:pPr>
      <w:r w:rsidRPr="005C2544">
        <w:rPr>
          <w:rFonts w:ascii="新宋体" w:hAnsi="新宋体" w:cs="新宋体"/>
          <w:b/>
          <w:kern w:val="0"/>
          <w:sz w:val="24"/>
          <w:szCs w:val="19"/>
        </w:rPr>
        <w:t>https_new_ctx</w:t>
      </w:r>
    </w:p>
    <w:p w:rsidR="006778BD" w:rsidRPr="006778BD" w:rsidRDefault="006778BD" w:rsidP="00DF093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w:t>
      </w:r>
    </w:p>
    <w:p w:rsidR="006778BD" w:rsidRPr="006778BD" w:rsidRDefault="006778BD" w:rsidP="00DF093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Create one https decryption context to hold the data for </w:t>
      </w:r>
      <w:proofErr w:type="gramStart"/>
      <w:r w:rsidRPr="006778BD">
        <w:rPr>
          <w:rFonts w:ascii="新宋体" w:hAnsi="新宋体" w:cs="新宋体"/>
          <w:color w:val="008000"/>
          <w:kern w:val="0"/>
          <w:sz w:val="19"/>
          <w:szCs w:val="19"/>
        </w:rPr>
        <w:t>a</w:t>
      </w:r>
      <w:proofErr w:type="gramEnd"/>
      <w:r w:rsidRPr="006778BD">
        <w:rPr>
          <w:rFonts w:ascii="新宋体" w:hAnsi="新宋体" w:cs="新宋体"/>
          <w:color w:val="008000"/>
          <w:kern w:val="0"/>
          <w:sz w:val="19"/>
          <w:szCs w:val="19"/>
        </w:rPr>
        <w:t xml:space="preserve"> https session</w:t>
      </w:r>
    </w:p>
    <w:p w:rsidR="006778BD" w:rsidRPr="006778BD" w:rsidRDefault="006778BD" w:rsidP="00DF093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Param:</w:t>
      </w:r>
    </w:p>
    <w:p w:rsidR="006778BD" w:rsidRPr="006778BD" w:rsidRDefault="006778BD" w:rsidP="00DF093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company_id: if only handle one company's scan task, please set it to NULL</w:t>
      </w:r>
    </w:p>
    <w:p w:rsidR="006778BD" w:rsidRPr="006778BD" w:rsidRDefault="006778BD" w:rsidP="00DF093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user_id: this parameter will be used to handle visit anyway cache</w:t>
      </w:r>
    </w:p>
    <w:p w:rsidR="006778BD" w:rsidRPr="006778BD" w:rsidRDefault="006778BD" w:rsidP="00DF093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w:t>
      </w:r>
      <w:proofErr w:type="spellStart"/>
      <w:proofErr w:type="gramStart"/>
      <w:r w:rsidRPr="006778BD">
        <w:rPr>
          <w:rFonts w:ascii="新宋体" w:hAnsi="新宋体" w:cs="新宋体"/>
          <w:color w:val="008000"/>
          <w:kern w:val="0"/>
          <w:sz w:val="19"/>
          <w:szCs w:val="19"/>
        </w:rPr>
        <w:t>vfy</w:t>
      </w:r>
      <w:proofErr w:type="spellEnd"/>
      <w:proofErr w:type="gramEnd"/>
      <w:r w:rsidRPr="006778BD">
        <w:rPr>
          <w:rFonts w:ascii="新宋体" w:hAnsi="新宋体" w:cs="新宋体"/>
          <w:color w:val="008000"/>
          <w:kern w:val="0"/>
          <w:sz w:val="19"/>
          <w:szCs w:val="19"/>
        </w:rPr>
        <w:t>: verify certificate options</w:t>
      </w:r>
    </w:p>
    <w:p w:rsidR="006778BD" w:rsidRPr="006778BD" w:rsidRDefault="006778BD" w:rsidP="00DF093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w:t>
      </w:r>
      <w:proofErr w:type="spellStart"/>
      <w:r w:rsidRPr="006778BD">
        <w:rPr>
          <w:rFonts w:ascii="新宋体" w:hAnsi="新宋体" w:cs="新宋体"/>
          <w:color w:val="008000"/>
          <w:kern w:val="0"/>
          <w:sz w:val="19"/>
          <w:szCs w:val="19"/>
        </w:rPr>
        <w:t>non_blocking_io</w:t>
      </w:r>
      <w:proofErr w:type="spellEnd"/>
      <w:r w:rsidRPr="006778BD">
        <w:rPr>
          <w:rFonts w:ascii="新宋体" w:hAnsi="新宋体" w:cs="新宋体"/>
          <w:color w:val="008000"/>
          <w:kern w:val="0"/>
          <w:sz w:val="19"/>
          <w:szCs w:val="19"/>
        </w:rPr>
        <w:t>: set Non-blocking-IO option</w:t>
      </w:r>
    </w:p>
    <w:p w:rsidR="006778BD" w:rsidRPr="006778BD" w:rsidRDefault="006778BD" w:rsidP="00DF093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w:t>
      </w:r>
      <w:proofErr w:type="spellStart"/>
      <w:r w:rsidRPr="006778BD">
        <w:rPr>
          <w:rFonts w:ascii="新宋体" w:hAnsi="新宋体" w:cs="新宋体"/>
          <w:color w:val="008000"/>
          <w:kern w:val="0"/>
          <w:sz w:val="19"/>
          <w:szCs w:val="19"/>
        </w:rPr>
        <w:t>upstream_proxy</w:t>
      </w:r>
      <w:proofErr w:type="spellEnd"/>
      <w:r w:rsidRPr="006778BD">
        <w:rPr>
          <w:rFonts w:ascii="新宋体" w:hAnsi="新宋体" w:cs="新宋体"/>
          <w:color w:val="008000"/>
          <w:kern w:val="0"/>
          <w:sz w:val="19"/>
          <w:szCs w:val="19"/>
        </w:rPr>
        <w:t>: daemon found this https connection request will be handled by upstream proxy</w:t>
      </w:r>
    </w:p>
    <w:p w:rsidR="00102E8A" w:rsidRPr="00102E8A" w:rsidRDefault="006778BD" w:rsidP="00102E8A">
      <w:pPr>
        <w:pStyle w:val="ListParagraph"/>
        <w:autoSpaceDE w:val="0"/>
        <w:autoSpaceDN w:val="0"/>
        <w:adjustRightInd w:val="0"/>
        <w:ind w:left="420" w:firstLineChars="0" w:firstLine="0"/>
        <w:jc w:val="left"/>
        <w:rPr>
          <w:rFonts w:ascii="新宋体" w:hAnsi="新宋体" w:cs="新宋体"/>
          <w:color w:val="008000"/>
          <w:kern w:val="0"/>
          <w:sz w:val="19"/>
          <w:szCs w:val="19"/>
        </w:rPr>
      </w:pPr>
      <w:r w:rsidRPr="006778BD">
        <w:rPr>
          <w:rFonts w:ascii="新宋体" w:hAnsi="新宋体" w:cs="新宋体"/>
          <w:color w:val="008000"/>
          <w:kern w:val="0"/>
          <w:sz w:val="19"/>
          <w:szCs w:val="19"/>
        </w:rPr>
        <w:t xml:space="preserve"> *        </w:t>
      </w:r>
      <w:proofErr w:type="spellStart"/>
      <w:r w:rsidRPr="006778BD">
        <w:rPr>
          <w:rFonts w:ascii="新宋体" w:hAnsi="新宋体" w:cs="新宋体"/>
          <w:color w:val="008000"/>
          <w:kern w:val="0"/>
          <w:sz w:val="19"/>
          <w:szCs w:val="19"/>
        </w:rPr>
        <w:t>conn_host</w:t>
      </w:r>
      <w:proofErr w:type="spellEnd"/>
      <w:r w:rsidRPr="006778BD">
        <w:rPr>
          <w:rFonts w:ascii="新宋体" w:hAnsi="新宋体" w:cs="新宋体"/>
          <w:color w:val="008000"/>
          <w:kern w:val="0"/>
          <w:sz w:val="19"/>
          <w:szCs w:val="19"/>
        </w:rPr>
        <w:t xml:space="preserve">, </w:t>
      </w:r>
      <w:proofErr w:type="spellStart"/>
      <w:r w:rsidRPr="006778BD">
        <w:rPr>
          <w:rFonts w:ascii="新宋体" w:hAnsi="新宋体" w:cs="新宋体"/>
          <w:color w:val="008000"/>
          <w:kern w:val="0"/>
          <w:sz w:val="19"/>
          <w:szCs w:val="19"/>
        </w:rPr>
        <w:t>conn_port</w:t>
      </w:r>
      <w:proofErr w:type="spellEnd"/>
      <w:r w:rsidRPr="006778BD">
        <w:rPr>
          <w:rFonts w:ascii="新宋体" w:hAnsi="新宋体" w:cs="新宋体"/>
          <w:color w:val="008000"/>
          <w:kern w:val="0"/>
          <w:sz w:val="19"/>
          <w:szCs w:val="19"/>
        </w:rPr>
        <w:t xml:space="preserve">: if upstream </w:t>
      </w:r>
      <w:proofErr w:type="gramStart"/>
      <w:r w:rsidRPr="006778BD">
        <w:rPr>
          <w:rFonts w:ascii="新宋体" w:hAnsi="新宋体" w:cs="新宋体"/>
          <w:color w:val="008000"/>
          <w:kern w:val="0"/>
          <w:sz w:val="19"/>
          <w:szCs w:val="19"/>
        </w:rPr>
        <w:t>proxy exist</w:t>
      </w:r>
      <w:proofErr w:type="gramEnd"/>
      <w:r w:rsidRPr="006778BD">
        <w:rPr>
          <w:rFonts w:ascii="新宋体" w:hAnsi="新宋体" w:cs="新宋体"/>
          <w:color w:val="008000"/>
          <w:kern w:val="0"/>
          <w:sz w:val="19"/>
          <w:szCs w:val="19"/>
        </w:rPr>
        <w:t xml:space="preserve">, these 2 </w:t>
      </w:r>
      <w:proofErr w:type="spellStart"/>
      <w:r w:rsidRPr="006778BD">
        <w:rPr>
          <w:rFonts w:ascii="新宋体" w:hAnsi="新宋体" w:cs="新宋体"/>
          <w:color w:val="008000"/>
          <w:kern w:val="0"/>
          <w:sz w:val="19"/>
          <w:szCs w:val="19"/>
        </w:rPr>
        <w:t>params</w:t>
      </w:r>
      <w:proofErr w:type="spellEnd"/>
      <w:r w:rsidRPr="006778BD">
        <w:rPr>
          <w:rFonts w:ascii="新宋体" w:hAnsi="新宋体" w:cs="新宋体"/>
          <w:color w:val="008000"/>
          <w:kern w:val="0"/>
          <w:sz w:val="19"/>
          <w:szCs w:val="19"/>
        </w:rPr>
        <w:t xml:space="preserve"> will be the real web server's hostname and port</w:t>
      </w:r>
      <w:r w:rsidR="00102E8A" w:rsidRPr="00102E8A">
        <w:rPr>
          <w:rFonts w:ascii="新宋体" w:hAnsi="新宋体" w:cs="新宋体"/>
          <w:color w:val="008000"/>
          <w:kern w:val="0"/>
          <w:sz w:val="19"/>
          <w:szCs w:val="19"/>
        </w:rPr>
        <w:t xml:space="preserve"> </w:t>
      </w:r>
    </w:p>
    <w:p w:rsidR="00102E8A" w:rsidRPr="00102E8A" w:rsidRDefault="00102E8A" w:rsidP="00102E8A">
      <w:pPr>
        <w:pStyle w:val="ListParagraph"/>
        <w:autoSpaceDE w:val="0"/>
        <w:autoSpaceDN w:val="0"/>
        <w:adjustRightInd w:val="0"/>
        <w:ind w:left="420" w:firstLineChars="0" w:firstLine="0"/>
        <w:jc w:val="left"/>
        <w:rPr>
          <w:rFonts w:ascii="新宋体" w:hAnsi="新宋体" w:cs="新宋体"/>
          <w:color w:val="008000"/>
          <w:kern w:val="0"/>
          <w:sz w:val="19"/>
          <w:szCs w:val="19"/>
        </w:rPr>
      </w:pPr>
      <w:r w:rsidRPr="00102E8A">
        <w:rPr>
          <w:rFonts w:ascii="新宋体" w:hAnsi="新宋体" w:cs="新宋体"/>
          <w:color w:val="008000"/>
          <w:kern w:val="0"/>
          <w:sz w:val="19"/>
          <w:szCs w:val="19"/>
        </w:rPr>
        <w:t xml:space="preserve"> *        </w:t>
      </w:r>
      <w:proofErr w:type="spellStart"/>
      <w:r w:rsidRPr="00102E8A">
        <w:rPr>
          <w:rFonts w:ascii="新宋体" w:hAnsi="新宋体" w:cs="新宋体"/>
          <w:color w:val="008000"/>
          <w:kern w:val="0"/>
          <w:sz w:val="19"/>
          <w:szCs w:val="19"/>
        </w:rPr>
        <w:t>webserver_ip</w:t>
      </w:r>
      <w:proofErr w:type="spellEnd"/>
      <w:r w:rsidRPr="00102E8A">
        <w:rPr>
          <w:rFonts w:ascii="新宋体" w:hAnsi="新宋体" w:cs="新宋体"/>
          <w:color w:val="008000"/>
          <w:kern w:val="0"/>
          <w:sz w:val="19"/>
          <w:szCs w:val="19"/>
        </w:rPr>
        <w:t>: the real web server's IP address, it will be used for cache</w:t>
      </w:r>
    </w:p>
    <w:p w:rsidR="006778BD" w:rsidRPr="006778BD" w:rsidRDefault="006778BD" w:rsidP="00DF093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w:t>
      </w:r>
    </w:p>
    <w:p w:rsidR="006778BD" w:rsidRPr="006778BD" w:rsidRDefault="006778BD" w:rsidP="00DF093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Return:</w:t>
      </w:r>
    </w:p>
    <w:p w:rsidR="006778BD" w:rsidRPr="006778BD" w:rsidRDefault="006778BD" w:rsidP="00DF093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NULL: </w:t>
      </w:r>
    </w:p>
    <w:p w:rsidR="006778BD" w:rsidRPr="006778BD" w:rsidRDefault="006778BD" w:rsidP="00DF093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Failed, you can call https_get_error to get the detail error message. </w:t>
      </w:r>
      <w:proofErr w:type="gramStart"/>
      <w:r w:rsidRPr="006778BD">
        <w:rPr>
          <w:rFonts w:ascii="新宋体" w:hAnsi="新宋体" w:cs="新宋体"/>
          <w:color w:val="008000"/>
          <w:kern w:val="0"/>
          <w:sz w:val="19"/>
          <w:szCs w:val="19"/>
        </w:rPr>
        <w:t>The error maybe https_err_company_cert_store or https_err_unknown.</w:t>
      </w:r>
      <w:proofErr w:type="gramEnd"/>
    </w:p>
    <w:p w:rsidR="006778BD" w:rsidRPr="006778BD" w:rsidRDefault="006778BD" w:rsidP="00DF093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w:t>
      </w:r>
      <w:proofErr w:type="gramStart"/>
      <w:r w:rsidRPr="006778BD">
        <w:rPr>
          <w:rFonts w:ascii="新宋体" w:hAnsi="新宋体" w:cs="新宋体"/>
          <w:color w:val="008000"/>
          <w:kern w:val="0"/>
          <w:sz w:val="19"/>
          <w:szCs w:val="19"/>
        </w:rPr>
        <w:t>one</w:t>
      </w:r>
      <w:proofErr w:type="gramEnd"/>
      <w:r w:rsidRPr="006778BD">
        <w:rPr>
          <w:rFonts w:ascii="新宋体" w:hAnsi="新宋体" w:cs="新宋体"/>
          <w:color w:val="008000"/>
          <w:kern w:val="0"/>
          <w:sz w:val="19"/>
          <w:szCs w:val="19"/>
        </w:rPr>
        <w:t xml:space="preserve"> new https_ctx object</w:t>
      </w:r>
    </w:p>
    <w:p w:rsidR="006778BD" w:rsidRPr="006778BD" w:rsidRDefault="006778BD" w:rsidP="00DF093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w:t>
      </w:r>
    </w:p>
    <w:p w:rsidR="006778BD" w:rsidRDefault="006778BD" w:rsidP="00DF093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kern w:val="0"/>
          <w:sz w:val="19"/>
          <w:szCs w:val="19"/>
        </w:rPr>
        <w:t>https_ctx *https_new_</w:t>
      </w:r>
      <w:proofErr w:type="gramStart"/>
      <w:r w:rsidRPr="006778BD">
        <w:rPr>
          <w:rFonts w:ascii="新宋体" w:hAnsi="新宋体" w:cs="新宋体"/>
          <w:kern w:val="0"/>
          <w:sz w:val="19"/>
          <w:szCs w:val="19"/>
        </w:rPr>
        <w:t>ctx(</w:t>
      </w:r>
      <w:proofErr w:type="gramEnd"/>
      <w:r w:rsidRPr="006778BD">
        <w:rPr>
          <w:rFonts w:ascii="新宋体" w:hAnsi="新宋体" w:cs="新宋体"/>
          <w:color w:val="0000FF"/>
          <w:kern w:val="0"/>
          <w:sz w:val="19"/>
          <w:szCs w:val="19"/>
        </w:rPr>
        <w:t>const</w:t>
      </w:r>
      <w:r w:rsidRPr="006778BD">
        <w:rPr>
          <w:rFonts w:ascii="新宋体" w:hAnsi="新宋体" w:cs="新宋体"/>
          <w:kern w:val="0"/>
          <w:sz w:val="19"/>
          <w:szCs w:val="19"/>
        </w:rPr>
        <w:t xml:space="preserve"> </w:t>
      </w:r>
      <w:r w:rsidRPr="006778BD">
        <w:rPr>
          <w:rFonts w:ascii="新宋体" w:hAnsi="新宋体" w:cs="新宋体"/>
          <w:color w:val="0000FF"/>
          <w:kern w:val="0"/>
          <w:sz w:val="19"/>
          <w:szCs w:val="19"/>
        </w:rPr>
        <w:t>char</w:t>
      </w:r>
      <w:r w:rsidRPr="006778BD">
        <w:rPr>
          <w:rFonts w:ascii="新宋体" w:hAnsi="新宋体" w:cs="新宋体"/>
          <w:kern w:val="0"/>
          <w:sz w:val="19"/>
          <w:szCs w:val="19"/>
        </w:rPr>
        <w:t xml:space="preserve"> *company_id, </w:t>
      </w:r>
      <w:r w:rsidRPr="006778BD">
        <w:rPr>
          <w:rFonts w:ascii="新宋体" w:hAnsi="新宋体" w:cs="新宋体"/>
          <w:color w:val="0000FF"/>
          <w:kern w:val="0"/>
          <w:sz w:val="19"/>
          <w:szCs w:val="19"/>
        </w:rPr>
        <w:t>const</w:t>
      </w:r>
      <w:r w:rsidRPr="006778BD">
        <w:rPr>
          <w:rFonts w:ascii="新宋体" w:hAnsi="新宋体" w:cs="新宋体"/>
          <w:kern w:val="0"/>
          <w:sz w:val="19"/>
          <w:szCs w:val="19"/>
        </w:rPr>
        <w:t xml:space="preserve"> </w:t>
      </w:r>
      <w:r w:rsidRPr="006778BD">
        <w:rPr>
          <w:rFonts w:ascii="新宋体" w:hAnsi="新宋体" w:cs="新宋体"/>
          <w:color w:val="0000FF"/>
          <w:kern w:val="0"/>
          <w:sz w:val="19"/>
          <w:szCs w:val="19"/>
        </w:rPr>
        <w:t>char</w:t>
      </w:r>
      <w:r w:rsidRPr="006778BD">
        <w:rPr>
          <w:rFonts w:ascii="新宋体" w:hAnsi="新宋体" w:cs="新宋体"/>
          <w:kern w:val="0"/>
          <w:sz w:val="19"/>
          <w:szCs w:val="19"/>
        </w:rPr>
        <w:t xml:space="preserve"> *user_id, https_certverify_option *</w:t>
      </w:r>
      <w:proofErr w:type="spellStart"/>
      <w:r w:rsidRPr="006778BD">
        <w:rPr>
          <w:rFonts w:ascii="新宋体" w:hAnsi="新宋体" w:cs="新宋体"/>
          <w:kern w:val="0"/>
          <w:sz w:val="19"/>
          <w:szCs w:val="19"/>
        </w:rPr>
        <w:t>vfy</w:t>
      </w:r>
      <w:proofErr w:type="spellEnd"/>
      <w:r w:rsidRPr="006778BD">
        <w:rPr>
          <w:rFonts w:ascii="新宋体" w:hAnsi="新宋体" w:cs="新宋体"/>
          <w:kern w:val="0"/>
          <w:sz w:val="19"/>
          <w:szCs w:val="19"/>
        </w:rPr>
        <w:t xml:space="preserve">, BOOL </w:t>
      </w:r>
      <w:proofErr w:type="spellStart"/>
      <w:r w:rsidRPr="006778BD">
        <w:rPr>
          <w:rFonts w:ascii="新宋体" w:hAnsi="新宋体" w:cs="新宋体"/>
          <w:kern w:val="0"/>
          <w:sz w:val="19"/>
          <w:szCs w:val="19"/>
        </w:rPr>
        <w:t>non_blocking_io</w:t>
      </w:r>
      <w:proofErr w:type="spellEnd"/>
      <w:r w:rsidRPr="006778BD">
        <w:rPr>
          <w:rFonts w:ascii="新宋体" w:hAnsi="新宋体" w:cs="新宋体"/>
          <w:kern w:val="0"/>
          <w:sz w:val="19"/>
          <w:szCs w:val="19"/>
        </w:rPr>
        <w:t xml:space="preserve">, BOOL </w:t>
      </w:r>
      <w:proofErr w:type="spellStart"/>
      <w:r w:rsidRPr="006778BD">
        <w:rPr>
          <w:rFonts w:ascii="新宋体" w:hAnsi="新宋体" w:cs="新宋体"/>
          <w:kern w:val="0"/>
          <w:sz w:val="19"/>
          <w:szCs w:val="19"/>
        </w:rPr>
        <w:t>upstream_proxy</w:t>
      </w:r>
      <w:proofErr w:type="spellEnd"/>
      <w:r w:rsidRPr="006778BD">
        <w:rPr>
          <w:rFonts w:ascii="新宋体" w:hAnsi="新宋体" w:cs="新宋体"/>
          <w:kern w:val="0"/>
          <w:sz w:val="19"/>
          <w:szCs w:val="19"/>
        </w:rPr>
        <w:t xml:space="preserve">, </w:t>
      </w:r>
      <w:r w:rsidRPr="006778BD">
        <w:rPr>
          <w:rFonts w:ascii="新宋体" w:hAnsi="新宋体" w:cs="新宋体"/>
          <w:color w:val="0000FF"/>
          <w:kern w:val="0"/>
          <w:sz w:val="19"/>
          <w:szCs w:val="19"/>
        </w:rPr>
        <w:t>const</w:t>
      </w:r>
      <w:r w:rsidRPr="006778BD">
        <w:rPr>
          <w:rFonts w:ascii="新宋体" w:hAnsi="新宋体" w:cs="新宋体"/>
          <w:kern w:val="0"/>
          <w:sz w:val="19"/>
          <w:szCs w:val="19"/>
        </w:rPr>
        <w:t xml:space="preserve"> </w:t>
      </w:r>
      <w:r w:rsidRPr="006778BD">
        <w:rPr>
          <w:rFonts w:ascii="新宋体" w:hAnsi="新宋体" w:cs="新宋体"/>
          <w:color w:val="0000FF"/>
          <w:kern w:val="0"/>
          <w:sz w:val="19"/>
          <w:szCs w:val="19"/>
        </w:rPr>
        <w:t>char</w:t>
      </w:r>
      <w:r w:rsidRPr="006778BD">
        <w:rPr>
          <w:rFonts w:ascii="新宋体" w:hAnsi="新宋体" w:cs="新宋体"/>
          <w:kern w:val="0"/>
          <w:sz w:val="19"/>
          <w:szCs w:val="19"/>
        </w:rPr>
        <w:t xml:space="preserve"> *</w:t>
      </w:r>
      <w:proofErr w:type="spellStart"/>
      <w:r w:rsidRPr="006778BD">
        <w:rPr>
          <w:rFonts w:ascii="新宋体" w:hAnsi="新宋体" w:cs="新宋体"/>
          <w:kern w:val="0"/>
          <w:sz w:val="19"/>
          <w:szCs w:val="19"/>
        </w:rPr>
        <w:t>conn_host</w:t>
      </w:r>
      <w:proofErr w:type="spellEnd"/>
      <w:r w:rsidRPr="006778BD">
        <w:rPr>
          <w:rFonts w:ascii="新宋体" w:hAnsi="新宋体" w:cs="新宋体"/>
          <w:kern w:val="0"/>
          <w:sz w:val="19"/>
          <w:szCs w:val="19"/>
        </w:rPr>
        <w:t xml:space="preserve">, </w:t>
      </w:r>
      <w:r w:rsidRPr="006778BD">
        <w:rPr>
          <w:rFonts w:ascii="新宋体" w:hAnsi="新宋体" w:cs="新宋体"/>
          <w:color w:val="0000FF"/>
          <w:kern w:val="0"/>
          <w:sz w:val="19"/>
          <w:szCs w:val="19"/>
        </w:rPr>
        <w:t>int</w:t>
      </w:r>
      <w:r w:rsidRPr="006778BD">
        <w:rPr>
          <w:rFonts w:ascii="新宋体" w:hAnsi="新宋体" w:cs="新宋体"/>
          <w:kern w:val="0"/>
          <w:sz w:val="19"/>
          <w:szCs w:val="19"/>
        </w:rPr>
        <w:t xml:space="preserve"> </w:t>
      </w:r>
      <w:proofErr w:type="spellStart"/>
      <w:r w:rsidRPr="006778BD">
        <w:rPr>
          <w:rFonts w:ascii="新宋体" w:hAnsi="新宋体" w:cs="新宋体"/>
          <w:kern w:val="0"/>
          <w:sz w:val="19"/>
          <w:szCs w:val="19"/>
        </w:rPr>
        <w:t>conn_port</w:t>
      </w:r>
      <w:proofErr w:type="spellEnd"/>
      <w:r w:rsidR="00A04B82">
        <w:rPr>
          <w:rFonts w:ascii="新宋体" w:hAnsi="新宋体" w:cs="新宋体" w:hint="eastAsia"/>
          <w:kern w:val="0"/>
          <w:sz w:val="19"/>
          <w:szCs w:val="19"/>
        </w:rPr>
        <w:t xml:space="preserve">, </w:t>
      </w:r>
      <w:r w:rsidR="00A04B82" w:rsidRPr="00A04B82">
        <w:rPr>
          <w:rFonts w:ascii="新宋体" w:hAnsi="新宋体" w:cs="新宋体" w:hint="eastAsia"/>
          <w:color w:val="0000FF"/>
          <w:kern w:val="0"/>
          <w:sz w:val="19"/>
          <w:szCs w:val="19"/>
        </w:rPr>
        <w:t>const char</w:t>
      </w:r>
      <w:r w:rsidR="00A04B82">
        <w:rPr>
          <w:rFonts w:ascii="新宋体" w:hAnsi="新宋体" w:cs="新宋体" w:hint="eastAsia"/>
          <w:kern w:val="0"/>
          <w:sz w:val="19"/>
          <w:szCs w:val="19"/>
        </w:rPr>
        <w:t xml:space="preserve"> </w:t>
      </w:r>
      <w:proofErr w:type="spellStart"/>
      <w:r w:rsidR="00A04B82">
        <w:rPr>
          <w:rFonts w:ascii="新宋体" w:hAnsi="新宋体" w:cs="新宋体" w:hint="eastAsia"/>
          <w:kern w:val="0"/>
          <w:sz w:val="19"/>
          <w:szCs w:val="19"/>
        </w:rPr>
        <w:t>webserver_ip</w:t>
      </w:r>
      <w:proofErr w:type="spellEnd"/>
      <w:r w:rsidR="00A04B82">
        <w:rPr>
          <w:rFonts w:ascii="新宋体" w:hAnsi="新宋体" w:cs="新宋体" w:hint="eastAsia"/>
          <w:kern w:val="0"/>
          <w:sz w:val="19"/>
          <w:szCs w:val="19"/>
        </w:rPr>
        <w:t>[16]</w:t>
      </w:r>
      <w:r w:rsidRPr="006778BD">
        <w:rPr>
          <w:rFonts w:ascii="新宋体" w:hAnsi="新宋体" w:cs="新宋体"/>
          <w:kern w:val="0"/>
          <w:sz w:val="19"/>
          <w:szCs w:val="19"/>
        </w:rPr>
        <w:t>);</w:t>
      </w:r>
    </w:p>
    <w:p w:rsidR="001C0077" w:rsidRPr="00204003" w:rsidRDefault="001C0077" w:rsidP="00DF0934">
      <w:pPr>
        <w:pStyle w:val="ListParagraph"/>
        <w:autoSpaceDE w:val="0"/>
        <w:autoSpaceDN w:val="0"/>
        <w:adjustRightInd w:val="0"/>
        <w:ind w:left="420" w:firstLineChars="0" w:firstLine="0"/>
        <w:jc w:val="left"/>
        <w:rPr>
          <w:rFonts w:ascii="新宋体" w:hAnsi="新宋体" w:cs="新宋体"/>
          <w:kern w:val="0"/>
          <w:sz w:val="19"/>
          <w:szCs w:val="19"/>
        </w:rPr>
      </w:pPr>
    </w:p>
    <w:p w:rsidR="001C0077" w:rsidRPr="001C0077" w:rsidRDefault="001C0077" w:rsidP="001C0077">
      <w:pPr>
        <w:pStyle w:val="ListParagraph"/>
        <w:numPr>
          <w:ilvl w:val="0"/>
          <w:numId w:val="19"/>
        </w:numPr>
        <w:autoSpaceDE w:val="0"/>
        <w:autoSpaceDN w:val="0"/>
        <w:adjustRightInd w:val="0"/>
        <w:ind w:firstLineChars="0"/>
        <w:jc w:val="left"/>
        <w:rPr>
          <w:rFonts w:ascii="新宋体" w:hAnsi="新宋体" w:cs="新宋体"/>
          <w:b/>
          <w:kern w:val="0"/>
          <w:sz w:val="24"/>
          <w:szCs w:val="19"/>
        </w:rPr>
      </w:pPr>
      <w:r w:rsidRPr="001C0077">
        <w:rPr>
          <w:rFonts w:ascii="新宋体" w:hAnsi="新宋体" w:cs="新宋体"/>
          <w:b/>
          <w:kern w:val="0"/>
          <w:sz w:val="24"/>
          <w:szCs w:val="19"/>
        </w:rPr>
        <w:t>https_delete_ctx</w:t>
      </w:r>
    </w:p>
    <w:p w:rsidR="001C0077" w:rsidRPr="001C0077" w:rsidRDefault="001C0077" w:rsidP="001C0077">
      <w:pPr>
        <w:pStyle w:val="ListParagraph"/>
        <w:autoSpaceDE w:val="0"/>
        <w:autoSpaceDN w:val="0"/>
        <w:adjustRightInd w:val="0"/>
        <w:ind w:left="360" w:firstLineChars="0" w:firstLine="0"/>
        <w:jc w:val="left"/>
        <w:rPr>
          <w:rFonts w:ascii="新宋体" w:hAnsi="新宋体" w:cs="新宋体"/>
          <w:kern w:val="0"/>
          <w:sz w:val="19"/>
          <w:szCs w:val="19"/>
        </w:rPr>
      </w:pPr>
      <w:r w:rsidRPr="001C0077">
        <w:rPr>
          <w:rFonts w:ascii="新宋体" w:hAnsi="新宋体" w:cs="新宋体"/>
          <w:color w:val="008000"/>
          <w:kern w:val="0"/>
          <w:sz w:val="19"/>
          <w:szCs w:val="19"/>
        </w:rPr>
        <w:t>/*</w:t>
      </w:r>
    </w:p>
    <w:p w:rsidR="001C0077" w:rsidRPr="001C0077" w:rsidRDefault="001C0077" w:rsidP="001C0077">
      <w:pPr>
        <w:pStyle w:val="ListParagraph"/>
        <w:autoSpaceDE w:val="0"/>
        <w:autoSpaceDN w:val="0"/>
        <w:adjustRightInd w:val="0"/>
        <w:ind w:left="360" w:firstLineChars="0" w:firstLine="0"/>
        <w:jc w:val="left"/>
        <w:rPr>
          <w:rFonts w:ascii="新宋体" w:hAnsi="新宋体" w:cs="新宋体"/>
          <w:kern w:val="0"/>
          <w:sz w:val="19"/>
          <w:szCs w:val="19"/>
        </w:rPr>
      </w:pPr>
      <w:r w:rsidRPr="001C0077">
        <w:rPr>
          <w:rFonts w:ascii="新宋体" w:hAnsi="新宋体" w:cs="新宋体"/>
          <w:color w:val="008000"/>
          <w:kern w:val="0"/>
          <w:sz w:val="19"/>
          <w:szCs w:val="19"/>
        </w:rPr>
        <w:t xml:space="preserve"> * </w:t>
      </w:r>
      <w:proofErr w:type="spellStart"/>
      <w:r w:rsidRPr="001C0077">
        <w:rPr>
          <w:rFonts w:ascii="新宋体" w:hAnsi="新宋体" w:cs="新宋体"/>
          <w:color w:val="008000"/>
          <w:kern w:val="0"/>
          <w:sz w:val="19"/>
          <w:szCs w:val="19"/>
        </w:rPr>
        <w:t>Destory</w:t>
      </w:r>
      <w:proofErr w:type="spellEnd"/>
      <w:r w:rsidRPr="001C0077">
        <w:rPr>
          <w:rFonts w:ascii="新宋体" w:hAnsi="新宋体" w:cs="新宋体"/>
          <w:color w:val="008000"/>
          <w:kern w:val="0"/>
          <w:sz w:val="19"/>
          <w:szCs w:val="19"/>
        </w:rPr>
        <w:t xml:space="preserve"> one https decryption context</w:t>
      </w:r>
    </w:p>
    <w:p w:rsidR="001C0077" w:rsidRPr="001C0077" w:rsidRDefault="001C0077" w:rsidP="001C0077">
      <w:pPr>
        <w:pStyle w:val="ListParagraph"/>
        <w:autoSpaceDE w:val="0"/>
        <w:autoSpaceDN w:val="0"/>
        <w:adjustRightInd w:val="0"/>
        <w:ind w:left="360" w:firstLineChars="0" w:firstLine="0"/>
        <w:jc w:val="left"/>
        <w:rPr>
          <w:rFonts w:ascii="新宋体" w:hAnsi="新宋体" w:cs="新宋体"/>
          <w:kern w:val="0"/>
          <w:sz w:val="19"/>
          <w:szCs w:val="19"/>
        </w:rPr>
      </w:pPr>
      <w:r w:rsidRPr="001C0077">
        <w:rPr>
          <w:rFonts w:ascii="新宋体" w:hAnsi="新宋体" w:cs="新宋体"/>
          <w:color w:val="008000"/>
          <w:kern w:val="0"/>
          <w:sz w:val="19"/>
          <w:szCs w:val="19"/>
        </w:rPr>
        <w:t xml:space="preserve"> * Param:</w:t>
      </w:r>
    </w:p>
    <w:p w:rsidR="001C0077" w:rsidRPr="001C0077" w:rsidRDefault="001C0077" w:rsidP="001C0077">
      <w:pPr>
        <w:pStyle w:val="ListParagraph"/>
        <w:autoSpaceDE w:val="0"/>
        <w:autoSpaceDN w:val="0"/>
        <w:adjustRightInd w:val="0"/>
        <w:ind w:left="360" w:firstLineChars="0" w:firstLine="0"/>
        <w:jc w:val="left"/>
        <w:rPr>
          <w:rFonts w:ascii="新宋体" w:hAnsi="新宋体" w:cs="新宋体"/>
          <w:kern w:val="0"/>
          <w:sz w:val="19"/>
          <w:szCs w:val="19"/>
        </w:rPr>
      </w:pPr>
      <w:r w:rsidRPr="001C0077">
        <w:rPr>
          <w:rFonts w:ascii="新宋体" w:hAnsi="新宋体" w:cs="新宋体"/>
          <w:color w:val="008000"/>
          <w:kern w:val="0"/>
          <w:sz w:val="19"/>
          <w:szCs w:val="19"/>
        </w:rPr>
        <w:t xml:space="preserve"> *    </w:t>
      </w:r>
      <w:proofErr w:type="gramStart"/>
      <w:r w:rsidRPr="001C0077">
        <w:rPr>
          <w:rFonts w:ascii="新宋体" w:hAnsi="新宋体" w:cs="新宋体"/>
          <w:color w:val="008000"/>
          <w:kern w:val="0"/>
          <w:sz w:val="19"/>
          <w:szCs w:val="19"/>
        </w:rPr>
        <w:t>ctx</w:t>
      </w:r>
      <w:proofErr w:type="gramEnd"/>
      <w:r w:rsidRPr="001C0077">
        <w:rPr>
          <w:rFonts w:ascii="新宋体" w:hAnsi="新宋体" w:cs="新宋体"/>
          <w:color w:val="008000"/>
          <w:kern w:val="0"/>
          <w:sz w:val="19"/>
          <w:szCs w:val="19"/>
        </w:rPr>
        <w:t>: https_ctx</w:t>
      </w:r>
    </w:p>
    <w:p w:rsidR="001C0077" w:rsidRPr="001C0077" w:rsidRDefault="001C0077" w:rsidP="001C0077">
      <w:pPr>
        <w:pStyle w:val="ListParagraph"/>
        <w:autoSpaceDE w:val="0"/>
        <w:autoSpaceDN w:val="0"/>
        <w:adjustRightInd w:val="0"/>
        <w:ind w:left="360" w:firstLineChars="0" w:firstLine="0"/>
        <w:jc w:val="left"/>
        <w:rPr>
          <w:rFonts w:ascii="新宋体" w:hAnsi="新宋体" w:cs="新宋体"/>
          <w:kern w:val="0"/>
          <w:sz w:val="19"/>
          <w:szCs w:val="19"/>
        </w:rPr>
      </w:pPr>
      <w:r w:rsidRPr="001C0077">
        <w:rPr>
          <w:rFonts w:ascii="新宋体" w:hAnsi="新宋体" w:cs="新宋体"/>
          <w:color w:val="008000"/>
          <w:kern w:val="0"/>
          <w:sz w:val="19"/>
          <w:szCs w:val="19"/>
        </w:rPr>
        <w:t xml:space="preserve"> */</w:t>
      </w:r>
    </w:p>
    <w:p w:rsidR="001C0077" w:rsidRPr="001C0077" w:rsidRDefault="001C0077" w:rsidP="001C0077">
      <w:pPr>
        <w:pStyle w:val="ListParagraph"/>
        <w:autoSpaceDE w:val="0"/>
        <w:autoSpaceDN w:val="0"/>
        <w:adjustRightInd w:val="0"/>
        <w:ind w:left="360" w:firstLineChars="0" w:firstLine="0"/>
        <w:jc w:val="left"/>
        <w:rPr>
          <w:rFonts w:ascii="新宋体" w:hAnsi="新宋体" w:cs="新宋体"/>
          <w:kern w:val="0"/>
          <w:sz w:val="19"/>
          <w:szCs w:val="19"/>
        </w:rPr>
      </w:pPr>
      <w:proofErr w:type="gramStart"/>
      <w:r w:rsidRPr="001C0077">
        <w:rPr>
          <w:rFonts w:ascii="新宋体" w:hAnsi="新宋体" w:cs="新宋体"/>
          <w:color w:val="0000FF"/>
          <w:kern w:val="0"/>
          <w:sz w:val="19"/>
          <w:szCs w:val="19"/>
        </w:rPr>
        <w:t>void</w:t>
      </w:r>
      <w:proofErr w:type="gramEnd"/>
      <w:r w:rsidRPr="001C0077">
        <w:rPr>
          <w:rFonts w:ascii="新宋体" w:hAnsi="新宋体" w:cs="新宋体"/>
          <w:kern w:val="0"/>
          <w:sz w:val="19"/>
          <w:szCs w:val="19"/>
        </w:rPr>
        <w:t xml:space="preserve"> https_delete_ctx(https_ctx *ctx);</w:t>
      </w:r>
    </w:p>
    <w:p w:rsidR="00CB1FD0" w:rsidRPr="001C0077" w:rsidRDefault="00CB1FD0" w:rsidP="00DF0934">
      <w:pPr>
        <w:pStyle w:val="ListParagraph"/>
        <w:autoSpaceDE w:val="0"/>
        <w:autoSpaceDN w:val="0"/>
        <w:adjustRightInd w:val="0"/>
        <w:ind w:left="420" w:firstLineChars="0" w:firstLine="0"/>
        <w:jc w:val="left"/>
        <w:rPr>
          <w:rFonts w:ascii="新宋体" w:hAnsi="新宋体" w:cs="新宋体"/>
          <w:kern w:val="0"/>
          <w:sz w:val="19"/>
          <w:szCs w:val="19"/>
        </w:rPr>
      </w:pPr>
    </w:p>
    <w:p w:rsidR="006778BD" w:rsidRPr="006560C3" w:rsidRDefault="00CB1FD0" w:rsidP="00CB1FD0">
      <w:pPr>
        <w:pStyle w:val="ListParagraph"/>
        <w:numPr>
          <w:ilvl w:val="0"/>
          <w:numId w:val="19"/>
        </w:numPr>
        <w:autoSpaceDE w:val="0"/>
        <w:autoSpaceDN w:val="0"/>
        <w:adjustRightInd w:val="0"/>
        <w:ind w:firstLineChars="0"/>
        <w:jc w:val="left"/>
        <w:rPr>
          <w:rFonts w:ascii="新宋体" w:hAnsi="新宋体" w:cs="新宋体"/>
          <w:b/>
          <w:kern w:val="0"/>
          <w:sz w:val="24"/>
          <w:szCs w:val="19"/>
        </w:rPr>
      </w:pPr>
      <w:r w:rsidRPr="006560C3">
        <w:rPr>
          <w:rFonts w:ascii="新宋体" w:hAnsi="新宋体" w:cs="新宋体" w:hint="eastAsia"/>
          <w:b/>
          <w:kern w:val="0"/>
          <w:sz w:val="24"/>
          <w:szCs w:val="19"/>
        </w:rPr>
        <w:t>https_bind_fd</w:t>
      </w:r>
    </w:p>
    <w:p w:rsidR="006778BD" w:rsidRPr="006778BD" w:rsidRDefault="006778BD" w:rsidP="00FA033E">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w:t>
      </w:r>
    </w:p>
    <w:p w:rsidR="006778BD" w:rsidRPr="006778BD" w:rsidRDefault="006778BD" w:rsidP="00FA033E">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Bind client socket and server socket to https context</w:t>
      </w:r>
    </w:p>
    <w:p w:rsidR="006778BD" w:rsidRPr="006778BD" w:rsidRDefault="006778BD" w:rsidP="00FA033E">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Param:</w:t>
      </w:r>
    </w:p>
    <w:p w:rsidR="006778BD" w:rsidRPr="006778BD" w:rsidRDefault="006778BD" w:rsidP="00FA033E">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w:t>
      </w:r>
      <w:proofErr w:type="gramStart"/>
      <w:r w:rsidRPr="006778BD">
        <w:rPr>
          <w:rFonts w:ascii="新宋体" w:hAnsi="新宋体" w:cs="新宋体"/>
          <w:color w:val="008000"/>
          <w:kern w:val="0"/>
          <w:sz w:val="19"/>
          <w:szCs w:val="19"/>
        </w:rPr>
        <w:t>ctx</w:t>
      </w:r>
      <w:proofErr w:type="gramEnd"/>
      <w:r w:rsidRPr="006778BD">
        <w:rPr>
          <w:rFonts w:ascii="新宋体" w:hAnsi="新宋体" w:cs="新宋体"/>
          <w:color w:val="008000"/>
          <w:kern w:val="0"/>
          <w:sz w:val="19"/>
          <w:szCs w:val="19"/>
        </w:rPr>
        <w:t>: https context</w:t>
      </w:r>
    </w:p>
    <w:p w:rsidR="006778BD" w:rsidRPr="006778BD" w:rsidRDefault="006778BD" w:rsidP="00FA033E">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lastRenderedPageBreak/>
        <w:t xml:space="preserve"> *    </w:t>
      </w:r>
      <w:proofErr w:type="spellStart"/>
      <w:r w:rsidRPr="006778BD">
        <w:rPr>
          <w:rFonts w:ascii="新宋体" w:hAnsi="新宋体" w:cs="新宋体"/>
          <w:color w:val="008000"/>
          <w:kern w:val="0"/>
          <w:sz w:val="19"/>
          <w:szCs w:val="19"/>
        </w:rPr>
        <w:t>cli_fd</w:t>
      </w:r>
      <w:proofErr w:type="spellEnd"/>
      <w:r w:rsidRPr="006778BD">
        <w:rPr>
          <w:rFonts w:ascii="新宋体" w:hAnsi="新宋体" w:cs="新宋体"/>
          <w:color w:val="008000"/>
          <w:kern w:val="0"/>
          <w:sz w:val="19"/>
          <w:szCs w:val="19"/>
        </w:rPr>
        <w:t xml:space="preserve">, </w:t>
      </w:r>
      <w:proofErr w:type="spellStart"/>
      <w:r w:rsidRPr="006778BD">
        <w:rPr>
          <w:rFonts w:ascii="新宋体" w:hAnsi="新宋体" w:cs="新宋体"/>
          <w:color w:val="008000"/>
          <w:kern w:val="0"/>
          <w:sz w:val="19"/>
          <w:szCs w:val="19"/>
        </w:rPr>
        <w:t>svr_fd</w:t>
      </w:r>
      <w:proofErr w:type="spellEnd"/>
      <w:r w:rsidRPr="006778BD">
        <w:rPr>
          <w:rFonts w:ascii="新宋体" w:hAnsi="新宋体" w:cs="新宋体"/>
          <w:color w:val="008000"/>
          <w:kern w:val="0"/>
          <w:sz w:val="19"/>
          <w:szCs w:val="19"/>
        </w:rPr>
        <w:t>: client and server socket</w:t>
      </w:r>
    </w:p>
    <w:p w:rsidR="006778BD" w:rsidRPr="006778BD" w:rsidRDefault="006778BD" w:rsidP="00FA033E">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w:t>
      </w:r>
    </w:p>
    <w:p w:rsidR="006778BD" w:rsidRPr="006778BD" w:rsidRDefault="006778BD" w:rsidP="00FA033E">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Return:</w:t>
      </w:r>
    </w:p>
    <w:p w:rsidR="006778BD" w:rsidRPr="006778BD" w:rsidRDefault="006778BD" w:rsidP="00FA033E">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https_err_success: Successful</w:t>
      </w:r>
    </w:p>
    <w:p w:rsidR="006778BD" w:rsidRPr="006778BD" w:rsidRDefault="006778BD" w:rsidP="00FA033E">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https_err_fd_bind: socket bind failed</w:t>
      </w:r>
    </w:p>
    <w:p w:rsidR="006778BD" w:rsidRPr="006778BD" w:rsidRDefault="006778BD" w:rsidP="00FA033E">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w:t>
      </w:r>
    </w:p>
    <w:p w:rsidR="006778BD" w:rsidRPr="006778BD" w:rsidRDefault="006778BD" w:rsidP="00FA033E">
      <w:pPr>
        <w:pStyle w:val="ListParagraph"/>
        <w:autoSpaceDE w:val="0"/>
        <w:autoSpaceDN w:val="0"/>
        <w:adjustRightInd w:val="0"/>
        <w:ind w:left="420" w:firstLineChars="0" w:firstLine="0"/>
        <w:jc w:val="left"/>
        <w:rPr>
          <w:rFonts w:ascii="新宋体" w:hAnsi="新宋体" w:cs="新宋体"/>
          <w:kern w:val="0"/>
          <w:sz w:val="19"/>
          <w:szCs w:val="19"/>
        </w:rPr>
      </w:pPr>
      <w:proofErr w:type="gramStart"/>
      <w:r w:rsidRPr="006778BD">
        <w:rPr>
          <w:rFonts w:ascii="新宋体" w:hAnsi="新宋体" w:cs="新宋体"/>
          <w:color w:val="0000FF"/>
          <w:kern w:val="0"/>
          <w:sz w:val="19"/>
          <w:szCs w:val="19"/>
        </w:rPr>
        <w:t>int</w:t>
      </w:r>
      <w:proofErr w:type="gramEnd"/>
      <w:r w:rsidRPr="006778BD">
        <w:rPr>
          <w:rFonts w:ascii="新宋体" w:hAnsi="新宋体" w:cs="新宋体"/>
          <w:kern w:val="0"/>
          <w:sz w:val="19"/>
          <w:szCs w:val="19"/>
        </w:rPr>
        <w:t xml:space="preserve"> https_bind_fd(https_ctx *ctx, </w:t>
      </w:r>
      <w:r w:rsidRPr="006778BD">
        <w:rPr>
          <w:rFonts w:ascii="新宋体" w:hAnsi="新宋体" w:cs="新宋体"/>
          <w:color w:val="0000FF"/>
          <w:kern w:val="0"/>
          <w:sz w:val="19"/>
          <w:szCs w:val="19"/>
        </w:rPr>
        <w:t>int</w:t>
      </w:r>
      <w:r w:rsidRPr="006778BD">
        <w:rPr>
          <w:rFonts w:ascii="新宋体" w:hAnsi="新宋体" w:cs="新宋体"/>
          <w:kern w:val="0"/>
          <w:sz w:val="19"/>
          <w:szCs w:val="19"/>
        </w:rPr>
        <w:t xml:space="preserve"> </w:t>
      </w:r>
      <w:proofErr w:type="spellStart"/>
      <w:r w:rsidRPr="006778BD">
        <w:rPr>
          <w:rFonts w:ascii="新宋体" w:hAnsi="新宋体" w:cs="新宋体"/>
          <w:kern w:val="0"/>
          <w:sz w:val="19"/>
          <w:szCs w:val="19"/>
        </w:rPr>
        <w:t>cli_fd</w:t>
      </w:r>
      <w:proofErr w:type="spellEnd"/>
      <w:r w:rsidRPr="006778BD">
        <w:rPr>
          <w:rFonts w:ascii="新宋体" w:hAnsi="新宋体" w:cs="新宋体"/>
          <w:kern w:val="0"/>
          <w:sz w:val="19"/>
          <w:szCs w:val="19"/>
        </w:rPr>
        <w:t xml:space="preserve">, </w:t>
      </w:r>
      <w:r w:rsidRPr="006778BD">
        <w:rPr>
          <w:rFonts w:ascii="新宋体" w:hAnsi="新宋体" w:cs="新宋体"/>
          <w:color w:val="0000FF"/>
          <w:kern w:val="0"/>
          <w:sz w:val="19"/>
          <w:szCs w:val="19"/>
        </w:rPr>
        <w:t>int</w:t>
      </w:r>
      <w:r w:rsidRPr="006778BD">
        <w:rPr>
          <w:rFonts w:ascii="新宋体" w:hAnsi="新宋体" w:cs="新宋体"/>
          <w:kern w:val="0"/>
          <w:sz w:val="19"/>
          <w:szCs w:val="19"/>
        </w:rPr>
        <w:t xml:space="preserve"> </w:t>
      </w:r>
      <w:proofErr w:type="spellStart"/>
      <w:r w:rsidRPr="006778BD">
        <w:rPr>
          <w:rFonts w:ascii="新宋体" w:hAnsi="新宋体" w:cs="新宋体"/>
          <w:kern w:val="0"/>
          <w:sz w:val="19"/>
          <w:szCs w:val="19"/>
        </w:rPr>
        <w:t>svr_fd</w:t>
      </w:r>
      <w:proofErr w:type="spellEnd"/>
      <w:r w:rsidRPr="006778BD">
        <w:rPr>
          <w:rFonts w:ascii="新宋体" w:hAnsi="新宋体" w:cs="新宋体"/>
          <w:kern w:val="0"/>
          <w:sz w:val="19"/>
          <w:szCs w:val="19"/>
        </w:rPr>
        <w:t>);</w:t>
      </w:r>
    </w:p>
    <w:p w:rsidR="006778BD" w:rsidRDefault="006778BD" w:rsidP="00FA033E">
      <w:pPr>
        <w:pStyle w:val="ListParagraph"/>
        <w:autoSpaceDE w:val="0"/>
        <w:autoSpaceDN w:val="0"/>
        <w:adjustRightInd w:val="0"/>
        <w:ind w:left="420" w:firstLineChars="0" w:firstLine="0"/>
        <w:jc w:val="left"/>
        <w:rPr>
          <w:rFonts w:ascii="新宋体" w:hAnsi="新宋体" w:cs="新宋体"/>
          <w:kern w:val="0"/>
          <w:sz w:val="19"/>
          <w:szCs w:val="19"/>
        </w:rPr>
      </w:pPr>
    </w:p>
    <w:p w:rsidR="00FA033E" w:rsidRPr="006560C3" w:rsidRDefault="00EF08C3" w:rsidP="00FA033E">
      <w:pPr>
        <w:pStyle w:val="ListParagraph"/>
        <w:numPr>
          <w:ilvl w:val="0"/>
          <w:numId w:val="19"/>
        </w:numPr>
        <w:autoSpaceDE w:val="0"/>
        <w:autoSpaceDN w:val="0"/>
        <w:adjustRightInd w:val="0"/>
        <w:ind w:firstLineChars="0"/>
        <w:jc w:val="left"/>
        <w:rPr>
          <w:rFonts w:ascii="新宋体" w:hAnsi="新宋体" w:cs="新宋体"/>
          <w:b/>
          <w:kern w:val="0"/>
          <w:sz w:val="24"/>
          <w:szCs w:val="19"/>
        </w:rPr>
      </w:pPr>
      <w:r w:rsidRPr="00EF08C3">
        <w:rPr>
          <w:rFonts w:ascii="新宋体" w:hAnsi="新宋体" w:cs="新宋体"/>
          <w:b/>
          <w:kern w:val="0"/>
          <w:sz w:val="24"/>
          <w:szCs w:val="19"/>
        </w:rPr>
        <w:t>https_handshake</w:t>
      </w:r>
    </w:p>
    <w:p w:rsidR="006778BD" w:rsidRPr="006778BD" w:rsidRDefault="006778BD" w:rsidP="00FA033E">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w:t>
      </w:r>
    </w:p>
    <w:p w:rsidR="006778BD" w:rsidRPr="006778BD" w:rsidRDefault="006778BD" w:rsidP="00FA033E">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Do https handshake with server and client, it will handle:</w:t>
      </w:r>
    </w:p>
    <w:p w:rsidR="006778BD" w:rsidRPr="006778BD" w:rsidRDefault="006778BD" w:rsidP="00FA033E">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1. </w:t>
      </w:r>
      <w:proofErr w:type="gramStart"/>
      <w:r w:rsidRPr="006778BD">
        <w:rPr>
          <w:rFonts w:ascii="新宋体" w:hAnsi="新宋体" w:cs="新宋体"/>
          <w:color w:val="008000"/>
          <w:kern w:val="0"/>
          <w:sz w:val="19"/>
          <w:szCs w:val="19"/>
        </w:rPr>
        <w:t>get</w:t>
      </w:r>
      <w:proofErr w:type="gramEnd"/>
      <w:r w:rsidRPr="006778BD">
        <w:rPr>
          <w:rFonts w:ascii="新宋体" w:hAnsi="新宋体" w:cs="新宋体"/>
          <w:color w:val="008000"/>
          <w:kern w:val="0"/>
          <w:sz w:val="19"/>
          <w:szCs w:val="19"/>
        </w:rPr>
        <w:t xml:space="preserve"> server_name under transparent mode and call the callback function to check https </w:t>
      </w:r>
      <w:proofErr w:type="spellStart"/>
      <w:r w:rsidRPr="006778BD">
        <w:rPr>
          <w:rFonts w:ascii="新宋体" w:hAnsi="新宋体" w:cs="新宋体"/>
          <w:color w:val="008000"/>
          <w:kern w:val="0"/>
          <w:sz w:val="19"/>
          <w:szCs w:val="19"/>
        </w:rPr>
        <w:t>decriyption</w:t>
      </w:r>
      <w:proofErr w:type="spellEnd"/>
      <w:r w:rsidRPr="006778BD">
        <w:rPr>
          <w:rFonts w:ascii="新宋体" w:hAnsi="新宋体" w:cs="新宋体"/>
          <w:color w:val="008000"/>
          <w:kern w:val="0"/>
          <w:sz w:val="19"/>
          <w:szCs w:val="19"/>
        </w:rPr>
        <w:t xml:space="preserve"> policy</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2. </w:t>
      </w:r>
      <w:proofErr w:type="gramStart"/>
      <w:r w:rsidRPr="006778BD">
        <w:rPr>
          <w:rFonts w:ascii="新宋体" w:hAnsi="新宋体" w:cs="新宋体"/>
          <w:color w:val="008000"/>
          <w:kern w:val="0"/>
          <w:sz w:val="19"/>
          <w:szCs w:val="19"/>
        </w:rPr>
        <w:t>check</w:t>
      </w:r>
      <w:proofErr w:type="gramEnd"/>
      <w:r w:rsidRPr="006778BD">
        <w:rPr>
          <w:rFonts w:ascii="新宋体" w:hAnsi="新宋体" w:cs="新宋体"/>
          <w:color w:val="008000"/>
          <w:kern w:val="0"/>
          <w:sz w:val="19"/>
          <w:szCs w:val="19"/>
        </w:rPr>
        <w:t xml:space="preserve"> if it is </w:t>
      </w:r>
      <w:proofErr w:type="spellStart"/>
      <w:r w:rsidRPr="006778BD">
        <w:rPr>
          <w:rFonts w:ascii="新宋体" w:hAnsi="新宋体" w:cs="新宋体"/>
          <w:color w:val="008000"/>
          <w:kern w:val="0"/>
          <w:sz w:val="19"/>
          <w:szCs w:val="19"/>
        </w:rPr>
        <w:t>ssl</w:t>
      </w:r>
      <w:proofErr w:type="spellEnd"/>
      <w:r w:rsidRPr="006778BD">
        <w:rPr>
          <w:rFonts w:ascii="新宋体" w:hAnsi="新宋体" w:cs="新宋体"/>
          <w:color w:val="008000"/>
          <w:kern w:val="0"/>
          <w:sz w:val="19"/>
          <w:szCs w:val="19"/>
        </w:rPr>
        <w:t xml:space="preserve"> channel</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3. </w:t>
      </w:r>
      <w:proofErr w:type="gramStart"/>
      <w:r w:rsidRPr="006778BD">
        <w:rPr>
          <w:rFonts w:ascii="新宋体" w:hAnsi="新宋体" w:cs="新宋体"/>
          <w:color w:val="008000"/>
          <w:kern w:val="0"/>
          <w:sz w:val="19"/>
          <w:szCs w:val="19"/>
        </w:rPr>
        <w:t>certificate</w:t>
      </w:r>
      <w:proofErr w:type="gramEnd"/>
      <w:r w:rsidRPr="006778BD">
        <w:rPr>
          <w:rFonts w:ascii="新宋体" w:hAnsi="新宋体" w:cs="新宋体"/>
          <w:color w:val="008000"/>
          <w:kern w:val="0"/>
          <w:sz w:val="19"/>
          <w:szCs w:val="19"/>
        </w:rPr>
        <w:t xml:space="preserve"> verify</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4. </w:t>
      </w:r>
      <w:proofErr w:type="gramStart"/>
      <w:r w:rsidRPr="006778BD">
        <w:rPr>
          <w:rFonts w:ascii="新宋体" w:hAnsi="新宋体" w:cs="新宋体"/>
          <w:color w:val="008000"/>
          <w:kern w:val="0"/>
          <w:sz w:val="19"/>
          <w:szCs w:val="19"/>
        </w:rPr>
        <w:t>re-sign</w:t>
      </w:r>
      <w:proofErr w:type="gramEnd"/>
      <w:r w:rsidRPr="006778BD">
        <w:rPr>
          <w:rFonts w:ascii="新宋体" w:hAnsi="新宋体" w:cs="新宋体"/>
          <w:color w:val="008000"/>
          <w:kern w:val="0"/>
          <w:sz w:val="19"/>
          <w:szCs w:val="19"/>
        </w:rPr>
        <w:t xml:space="preserve"> certificate</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5. </w:t>
      </w:r>
      <w:proofErr w:type="gramStart"/>
      <w:r w:rsidRPr="006778BD">
        <w:rPr>
          <w:rFonts w:ascii="新宋体" w:hAnsi="新宋体" w:cs="新宋体"/>
          <w:color w:val="008000"/>
          <w:kern w:val="0"/>
          <w:sz w:val="19"/>
          <w:szCs w:val="19"/>
        </w:rPr>
        <w:t>handshake</w:t>
      </w:r>
      <w:proofErr w:type="gramEnd"/>
      <w:r w:rsidRPr="006778BD">
        <w:rPr>
          <w:rFonts w:ascii="新宋体" w:hAnsi="新宋体" w:cs="新宋体"/>
          <w:color w:val="008000"/>
          <w:kern w:val="0"/>
          <w:sz w:val="19"/>
          <w:szCs w:val="19"/>
        </w:rPr>
        <w:t xml:space="preserve"> with server and client</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6. </w:t>
      </w:r>
      <w:proofErr w:type="gramStart"/>
      <w:r w:rsidRPr="006778BD">
        <w:rPr>
          <w:rFonts w:ascii="新宋体" w:hAnsi="新宋体" w:cs="新宋体"/>
          <w:color w:val="008000"/>
          <w:kern w:val="0"/>
          <w:sz w:val="19"/>
          <w:szCs w:val="19"/>
        </w:rPr>
        <w:t>client</w:t>
      </w:r>
      <w:proofErr w:type="gramEnd"/>
      <w:r w:rsidRPr="006778BD">
        <w:rPr>
          <w:rFonts w:ascii="新宋体" w:hAnsi="新宋体" w:cs="新宋体"/>
          <w:color w:val="008000"/>
          <w:kern w:val="0"/>
          <w:sz w:val="19"/>
          <w:szCs w:val="19"/>
        </w:rPr>
        <w:t xml:space="preserve"> certificate check</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7. </w:t>
      </w:r>
      <w:proofErr w:type="gramStart"/>
      <w:r w:rsidRPr="006778BD">
        <w:rPr>
          <w:rFonts w:ascii="新宋体" w:hAnsi="新宋体" w:cs="新宋体"/>
          <w:color w:val="008000"/>
          <w:kern w:val="0"/>
          <w:sz w:val="19"/>
          <w:szCs w:val="19"/>
        </w:rPr>
        <w:t>cert</w:t>
      </w:r>
      <w:proofErr w:type="gramEnd"/>
      <w:r w:rsidRPr="006778BD">
        <w:rPr>
          <w:rFonts w:ascii="新宋体" w:hAnsi="新宋体" w:cs="新宋体"/>
          <w:color w:val="008000"/>
          <w:kern w:val="0"/>
          <w:sz w:val="19"/>
          <w:szCs w:val="19"/>
        </w:rPr>
        <w:t xml:space="preserve"> cache manage</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Param:</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w:t>
      </w:r>
      <w:proofErr w:type="gramStart"/>
      <w:r w:rsidRPr="006778BD">
        <w:rPr>
          <w:rFonts w:ascii="新宋体" w:hAnsi="新宋体" w:cs="新宋体"/>
          <w:color w:val="008000"/>
          <w:kern w:val="0"/>
          <w:sz w:val="19"/>
          <w:szCs w:val="19"/>
        </w:rPr>
        <w:t>ctx</w:t>
      </w:r>
      <w:proofErr w:type="gramEnd"/>
      <w:r w:rsidRPr="006778BD">
        <w:rPr>
          <w:rFonts w:ascii="新宋体" w:hAnsi="新宋体" w:cs="新宋体"/>
          <w:color w:val="008000"/>
          <w:kern w:val="0"/>
          <w:sz w:val="19"/>
          <w:szCs w:val="19"/>
        </w:rPr>
        <w:t>: https context</w:t>
      </w:r>
    </w:p>
    <w:p w:rsidR="006778BD" w:rsidRPr="003A4353" w:rsidRDefault="006778BD" w:rsidP="003A4353">
      <w:pPr>
        <w:pStyle w:val="ListParagraph"/>
        <w:autoSpaceDE w:val="0"/>
        <w:autoSpaceDN w:val="0"/>
        <w:adjustRightInd w:val="0"/>
        <w:ind w:left="420" w:firstLineChars="0" w:firstLine="0"/>
        <w:jc w:val="left"/>
        <w:rPr>
          <w:rFonts w:ascii="新宋体" w:hAnsi="新宋体" w:cs="新宋体"/>
          <w:color w:val="008000"/>
          <w:kern w:val="0"/>
          <w:sz w:val="19"/>
          <w:szCs w:val="19"/>
        </w:rPr>
      </w:pPr>
      <w:r w:rsidRPr="006778BD">
        <w:rPr>
          <w:rFonts w:ascii="新宋体" w:hAnsi="新宋体" w:cs="新宋体"/>
          <w:color w:val="008000"/>
          <w:kern w:val="0"/>
          <w:sz w:val="19"/>
          <w:szCs w:val="19"/>
        </w:rPr>
        <w:t xml:space="preserve"> *    https_policy_check_cb: callback function for daemon check if this https session need to be </w:t>
      </w:r>
      <w:r w:rsidR="0070574F" w:rsidRPr="006778BD">
        <w:rPr>
          <w:rFonts w:ascii="新宋体" w:hAnsi="新宋体" w:cs="新宋体"/>
          <w:color w:val="008000"/>
          <w:kern w:val="0"/>
          <w:sz w:val="19"/>
          <w:szCs w:val="19"/>
        </w:rPr>
        <w:t>decrypted</w:t>
      </w:r>
      <w:r w:rsidR="0070574F" w:rsidRPr="001A32FA">
        <w:rPr>
          <w:rFonts w:ascii="新宋体" w:hAnsi="新宋体" w:cs="新宋体"/>
          <w:color w:val="008000"/>
          <w:kern w:val="0"/>
          <w:sz w:val="19"/>
          <w:szCs w:val="19"/>
        </w:rPr>
        <w:t>,</w:t>
      </w:r>
      <w:r w:rsidR="001A32FA">
        <w:rPr>
          <w:rFonts w:ascii="新宋体" w:hAnsi="新宋体" w:cs="新宋体"/>
          <w:color w:val="008000"/>
          <w:kern w:val="0"/>
          <w:sz w:val="19"/>
          <w:szCs w:val="19"/>
        </w:rPr>
        <w:t xml:space="preserve"> if daemon under proxy mode, you can set it to NULL.</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Return:</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1. https_err_success: decryption channel had been established successful </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2. https_err_not_https: not https traffic</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3. </w:t>
      </w:r>
      <w:proofErr w:type="gramStart"/>
      <w:r w:rsidRPr="006778BD">
        <w:rPr>
          <w:rFonts w:ascii="新宋体" w:hAnsi="新宋体" w:cs="新宋体"/>
          <w:color w:val="008000"/>
          <w:kern w:val="0"/>
          <w:sz w:val="19"/>
          <w:szCs w:val="19"/>
        </w:rPr>
        <w:t>need</w:t>
      </w:r>
      <w:proofErr w:type="gramEnd"/>
      <w:r w:rsidRPr="006778BD">
        <w:rPr>
          <w:rFonts w:ascii="新宋体" w:hAnsi="新宋体" w:cs="新宋体"/>
          <w:color w:val="008000"/>
          <w:kern w:val="0"/>
          <w:sz w:val="19"/>
          <w:szCs w:val="19"/>
        </w:rPr>
        <w:t xml:space="preserve"> more data:</w:t>
      </w:r>
    </w:p>
    <w:p w:rsidR="006778BD" w:rsidRPr="000D4DC7"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https_err_want_read_client, https_err_want_write_client, https_err_want_read_server, https_err_want_write_server</w:t>
      </w:r>
      <w:r w:rsidR="000D4DC7">
        <w:rPr>
          <w:rFonts w:ascii="新宋体" w:hAnsi="新宋体" w:cs="新宋体" w:hint="eastAsia"/>
          <w:color w:val="008000"/>
          <w:kern w:val="0"/>
          <w:sz w:val="19"/>
          <w:szCs w:val="19"/>
        </w:rPr>
        <w:t xml:space="preserve">, </w:t>
      </w:r>
      <w:proofErr w:type="spellStart"/>
      <w:r w:rsidR="000D4DC7" w:rsidRPr="000D4DC7">
        <w:rPr>
          <w:rFonts w:ascii="新宋体" w:hAnsi="新宋体" w:cs="新宋体"/>
          <w:color w:val="008000"/>
          <w:kern w:val="0"/>
          <w:sz w:val="19"/>
          <w:szCs w:val="19"/>
        </w:rPr>
        <w:t>https_wait_async_policy_check</w:t>
      </w:r>
      <w:proofErr w:type="spellEnd"/>
      <w:r w:rsidR="000D4DC7" w:rsidRPr="000D4DC7">
        <w:rPr>
          <w:rFonts w:ascii="新宋体" w:hAnsi="新宋体" w:cs="新宋体"/>
          <w:color w:val="008000"/>
          <w:kern w:val="0"/>
          <w:sz w:val="19"/>
          <w:szCs w:val="19"/>
        </w:rPr>
        <w:t>, https_wait_resigned_cert</w:t>
      </w:r>
    </w:p>
    <w:p w:rsidR="006778BD" w:rsidRPr="000D4DC7"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4. Client certificate requirement:</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https_err_client_cert:</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Found in cache, so daemon not need to break the server connection, daemon can tunnel traffic with this established socket.</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https_err_client_cert_reconn_server:</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Found the server require client certificate when handshake with server, the daemon should break the old server connection and then re-connect with web server for next tunnel task.</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5. https_err_certificate: verify certification failed, daemon need to generate warning </w:t>
      </w:r>
      <w:proofErr w:type="spellStart"/>
      <w:r w:rsidRPr="006778BD">
        <w:rPr>
          <w:rFonts w:ascii="新宋体" w:hAnsi="新宋体" w:cs="新宋体"/>
          <w:color w:val="008000"/>
          <w:kern w:val="0"/>
          <w:sz w:val="19"/>
          <w:szCs w:val="19"/>
        </w:rPr>
        <w:t>msg</w:t>
      </w:r>
      <w:proofErr w:type="spellEnd"/>
      <w:r w:rsidRPr="006778BD">
        <w:rPr>
          <w:rFonts w:ascii="新宋体" w:hAnsi="新宋体" w:cs="新宋体"/>
          <w:color w:val="008000"/>
          <w:kern w:val="0"/>
          <w:sz w:val="19"/>
          <w:szCs w:val="19"/>
        </w:rPr>
        <w:t xml:space="preserve"> to client browser, detail steps: </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lastRenderedPageBreak/>
        <w:t xml:space="preserve"> *    6. Policy check result: not need to decrypt</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https_err_policy_not_decrypt:</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Not need to decrypt this </w:t>
      </w:r>
      <w:proofErr w:type="gramStart"/>
      <w:r w:rsidRPr="006778BD">
        <w:rPr>
          <w:rFonts w:ascii="新宋体" w:hAnsi="新宋体" w:cs="新宋体"/>
          <w:color w:val="008000"/>
          <w:kern w:val="0"/>
          <w:sz w:val="19"/>
          <w:szCs w:val="19"/>
        </w:rPr>
        <w:t>https,</w:t>
      </w:r>
      <w:proofErr w:type="gramEnd"/>
      <w:r w:rsidRPr="006778BD">
        <w:rPr>
          <w:rFonts w:ascii="新宋体" w:hAnsi="新宋体" w:cs="新宋体"/>
          <w:color w:val="008000"/>
          <w:kern w:val="0"/>
          <w:sz w:val="19"/>
          <w:szCs w:val="19"/>
        </w:rPr>
        <w:t xml:space="preserve"> and daemon still can use the established connection with server for next tunnel task</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https_err_policy_not_decrypt_reconn_server:</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Not need to decrypt this https, but daemon need to establish one new connection with server for next tunnel task</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w:t>
      </w:r>
    </w:p>
    <w:p w:rsidR="006778BD" w:rsidRDefault="006778BD" w:rsidP="00823B71">
      <w:pPr>
        <w:pStyle w:val="ListParagraph"/>
        <w:autoSpaceDE w:val="0"/>
        <w:autoSpaceDN w:val="0"/>
        <w:adjustRightInd w:val="0"/>
        <w:ind w:left="420" w:firstLineChars="0" w:firstLine="0"/>
        <w:jc w:val="left"/>
        <w:rPr>
          <w:rFonts w:ascii="新宋体" w:hAnsi="新宋体" w:cs="新宋体"/>
          <w:color w:val="008000"/>
          <w:kern w:val="0"/>
          <w:sz w:val="19"/>
          <w:szCs w:val="19"/>
        </w:rPr>
      </w:pPr>
      <w:r w:rsidRPr="006778BD">
        <w:rPr>
          <w:rFonts w:ascii="新宋体" w:hAnsi="新宋体" w:cs="新宋体"/>
          <w:color w:val="008000"/>
          <w:kern w:val="0"/>
          <w:sz w:val="19"/>
          <w:szCs w:val="19"/>
        </w:rPr>
        <w:t xml:space="preserve"> *    7. https_err_unknown: other unknown error</w:t>
      </w:r>
    </w:p>
    <w:p w:rsidR="009E0BC4" w:rsidRPr="001B57FD" w:rsidRDefault="009E0BC4" w:rsidP="00823B71">
      <w:pPr>
        <w:pStyle w:val="ListParagraph"/>
        <w:autoSpaceDE w:val="0"/>
        <w:autoSpaceDN w:val="0"/>
        <w:adjustRightInd w:val="0"/>
        <w:ind w:left="420" w:firstLineChars="0" w:firstLine="0"/>
        <w:jc w:val="left"/>
        <w:rPr>
          <w:rFonts w:ascii="新宋体" w:hAnsi="新宋体" w:cs="新宋体"/>
          <w:color w:val="008000"/>
          <w:kern w:val="0"/>
          <w:sz w:val="19"/>
          <w:szCs w:val="19"/>
        </w:rPr>
      </w:pPr>
      <w:r>
        <w:rPr>
          <w:rFonts w:ascii="新宋体" w:hAnsi="新宋体" w:cs="新宋体" w:hint="eastAsia"/>
          <w:color w:val="008000"/>
          <w:kern w:val="0"/>
          <w:sz w:val="19"/>
          <w:szCs w:val="19"/>
        </w:rPr>
        <w:t xml:space="preserve"> *    8. https_wait_resigned_cert: wait for asynch</w:t>
      </w:r>
      <w:r w:rsidR="006E09D7">
        <w:rPr>
          <w:rFonts w:ascii="新宋体" w:hAnsi="新宋体" w:cs="新宋体" w:hint="eastAsia"/>
          <w:color w:val="008000"/>
          <w:kern w:val="0"/>
          <w:sz w:val="19"/>
          <w:szCs w:val="19"/>
        </w:rPr>
        <w:t xml:space="preserve">ronous get resigned certificate, after daemon get this </w:t>
      </w:r>
      <w:r w:rsidR="006E09D7">
        <w:rPr>
          <w:rFonts w:ascii="新宋体" w:hAnsi="新宋体" w:cs="新宋体"/>
          <w:color w:val="008000"/>
          <w:kern w:val="0"/>
          <w:sz w:val="19"/>
          <w:szCs w:val="19"/>
        </w:rPr>
        <w:t>return code, it should re-call handshake after the resigned cert ready.</w:t>
      </w:r>
      <w:r w:rsidR="006E09D7">
        <w:rPr>
          <w:rFonts w:ascii="新宋体" w:hAnsi="新宋体" w:cs="新宋体" w:hint="eastAsia"/>
          <w:color w:val="008000"/>
          <w:kern w:val="0"/>
          <w:sz w:val="19"/>
          <w:szCs w:val="19"/>
        </w:rPr>
        <w:t xml:space="preserve"> </w:t>
      </w:r>
      <w:r w:rsidR="006E09D7">
        <w:rPr>
          <w:rFonts w:ascii="新宋体" w:hAnsi="新宋体" w:cs="新宋体"/>
          <w:color w:val="008000"/>
          <w:kern w:val="0"/>
          <w:sz w:val="19"/>
          <w:szCs w:val="19"/>
        </w:rPr>
        <w:t>D</w:t>
      </w:r>
      <w:r w:rsidR="006E09D7">
        <w:rPr>
          <w:rFonts w:ascii="新宋体" w:hAnsi="新宋体" w:cs="新宋体" w:hint="eastAsia"/>
          <w:color w:val="008000"/>
          <w:kern w:val="0"/>
          <w:sz w:val="19"/>
          <w:szCs w:val="19"/>
        </w:rPr>
        <w:t xml:space="preserve">aemon can call </w:t>
      </w:r>
      <w:r w:rsidR="006E09D7" w:rsidRPr="001B57FD">
        <w:rPr>
          <w:rFonts w:ascii="新宋体" w:hAnsi="新宋体" w:cs="新宋体"/>
          <w:color w:val="008000"/>
          <w:kern w:val="0"/>
          <w:sz w:val="19"/>
          <w:szCs w:val="19"/>
        </w:rPr>
        <w:t>https_setup_resigned_cert</w:t>
      </w:r>
      <w:r w:rsidR="001B57FD" w:rsidRPr="001B57FD">
        <w:rPr>
          <w:rFonts w:ascii="新宋体" w:hAnsi="新宋体" w:cs="新宋体" w:hint="eastAsia"/>
          <w:color w:val="008000"/>
          <w:kern w:val="0"/>
          <w:sz w:val="19"/>
          <w:szCs w:val="19"/>
        </w:rPr>
        <w:t xml:space="preserve"> to setup the certificate else common library will still call https_get_resigned_cert to get the resigned cert.</w:t>
      </w:r>
    </w:p>
    <w:p w:rsidR="00B26040" w:rsidRDefault="006778BD" w:rsidP="00B26040">
      <w:pPr>
        <w:autoSpaceDE w:val="0"/>
        <w:autoSpaceDN w:val="0"/>
        <w:adjustRightInd w:val="0"/>
        <w:jc w:val="left"/>
        <w:rPr>
          <w:ins w:id="47" w:author="Haijun Chen (QA-CN-ENT)" w:date="2012-11-16T16:41:00Z"/>
          <w:rFonts w:ascii="新宋体" w:hAnsi="新宋体" w:cs="新宋体"/>
          <w:kern w:val="0"/>
          <w:sz w:val="19"/>
          <w:szCs w:val="19"/>
        </w:rPr>
      </w:pPr>
      <w:r w:rsidRPr="006778BD">
        <w:rPr>
          <w:rFonts w:ascii="新宋体" w:hAnsi="新宋体" w:cs="新宋体"/>
          <w:color w:val="008000"/>
          <w:kern w:val="0"/>
          <w:sz w:val="19"/>
          <w:szCs w:val="19"/>
        </w:rPr>
        <w:t xml:space="preserve"> *</w:t>
      </w:r>
      <w:ins w:id="48" w:author="Haijun Chen (QA-CN-ENT)" w:date="2012-11-16T16:41:00Z">
        <w:r w:rsidR="00B26040" w:rsidRPr="00B26040">
          <w:rPr>
            <w:rFonts w:ascii="新宋体" w:hAnsi="新宋体" w:cs="新宋体"/>
            <w:kern w:val="0"/>
            <w:sz w:val="19"/>
            <w:szCs w:val="19"/>
          </w:rPr>
          <w:t xml:space="preserve"> </w:t>
        </w:r>
      </w:ins>
    </w:p>
    <w:p w:rsidR="00B26040" w:rsidRDefault="00B26040" w:rsidP="00B26040">
      <w:pPr>
        <w:autoSpaceDE w:val="0"/>
        <w:autoSpaceDN w:val="0"/>
        <w:adjustRightInd w:val="0"/>
        <w:jc w:val="left"/>
        <w:rPr>
          <w:ins w:id="49" w:author="Haijun Chen (QA-CN-ENT)" w:date="2012-11-16T16:41:00Z"/>
          <w:rFonts w:ascii="新宋体" w:hAnsi="新宋体" w:cs="新宋体"/>
          <w:kern w:val="0"/>
          <w:sz w:val="19"/>
          <w:szCs w:val="19"/>
        </w:rPr>
      </w:pPr>
      <w:ins w:id="50" w:author="Haijun Chen (QA-CN-ENT)" w:date="2012-11-16T16:41:00Z">
        <w:r>
          <w:rPr>
            <w:rFonts w:ascii="新宋体" w:hAnsi="新宋体" w:cs="新宋体"/>
            <w:color w:val="008000"/>
            <w:kern w:val="0"/>
            <w:sz w:val="19"/>
            <w:szCs w:val="19"/>
          </w:rPr>
          <w:t xml:space="preserve"> *</w:t>
        </w:r>
        <w:r>
          <w:rPr>
            <w:rFonts w:ascii="新宋体" w:hAnsi="新宋体" w:cs="新宋体"/>
            <w:color w:val="008000"/>
            <w:kern w:val="0"/>
            <w:sz w:val="19"/>
            <w:szCs w:val="19"/>
          </w:rPr>
          <w:tab/>
          <w:t xml:space="preserve">  9. </w:t>
        </w:r>
        <w:proofErr w:type="spellStart"/>
        <w:r>
          <w:rPr>
            <w:rFonts w:ascii="新宋体" w:hAnsi="新宋体" w:cs="新宋体"/>
            <w:color w:val="008000"/>
            <w:kern w:val="0"/>
            <w:sz w:val="19"/>
            <w:szCs w:val="19"/>
          </w:rPr>
          <w:t>https_err_no_hostname_in_clienthello</w:t>
        </w:r>
        <w:proofErr w:type="spellEnd"/>
      </w:ins>
    </w:p>
    <w:p w:rsidR="00B26040" w:rsidRDefault="00B26040" w:rsidP="00B26040">
      <w:pPr>
        <w:autoSpaceDE w:val="0"/>
        <w:autoSpaceDN w:val="0"/>
        <w:adjustRightInd w:val="0"/>
        <w:jc w:val="left"/>
        <w:rPr>
          <w:ins w:id="51" w:author="Haijun Chen (QA-CN-ENT)" w:date="2012-11-16T16:41:00Z"/>
          <w:rFonts w:ascii="新宋体" w:hAnsi="新宋体" w:cs="新宋体"/>
          <w:kern w:val="0"/>
          <w:sz w:val="19"/>
          <w:szCs w:val="19"/>
        </w:rPr>
      </w:pPr>
      <w:ins w:id="52" w:author="Haijun Chen (QA-CN-ENT)" w:date="2012-11-16T16:41:00Z">
        <w:r>
          <w:rPr>
            <w:rFonts w:ascii="新宋体" w:hAnsi="新宋体" w:cs="新宋体"/>
            <w:color w:val="008000"/>
            <w:kern w:val="0"/>
            <w:sz w:val="19"/>
            <w:szCs w:val="19"/>
          </w:rPr>
          <w:t xml:space="preserve"> *       This return only can be returned when set option OP_HOSTNAME_ONLY_FROM_CLIENT_HELLO (https_set_</w:t>
        </w:r>
        <w:proofErr w:type="gramStart"/>
        <w:r>
          <w:rPr>
            <w:rFonts w:ascii="新宋体" w:hAnsi="新宋体" w:cs="新宋体"/>
            <w:color w:val="008000"/>
            <w:kern w:val="0"/>
            <w:sz w:val="19"/>
            <w:szCs w:val="19"/>
          </w:rPr>
          <w:t>option(</w:t>
        </w:r>
        <w:proofErr w:type="gramEnd"/>
        <w:r>
          <w:rPr>
            <w:rFonts w:ascii="新宋体" w:hAnsi="新宋体" w:cs="新宋体"/>
            <w:color w:val="008000"/>
            <w:kern w:val="0"/>
            <w:sz w:val="19"/>
            <w:szCs w:val="19"/>
          </w:rPr>
          <w:t>OP_HOSTNAME_ONLY_FROM_CLIENT_HELLO)), and no hostname extension in client hello message.</w:t>
        </w:r>
      </w:ins>
    </w:p>
    <w:p w:rsidR="00B26040" w:rsidRDefault="00B26040" w:rsidP="00B26040">
      <w:pPr>
        <w:autoSpaceDE w:val="0"/>
        <w:autoSpaceDN w:val="0"/>
        <w:adjustRightInd w:val="0"/>
        <w:jc w:val="left"/>
        <w:rPr>
          <w:ins w:id="53" w:author="Haijun Chen (QA-CN-ENT)" w:date="2012-11-16T16:41:00Z"/>
          <w:rFonts w:ascii="新宋体" w:hAnsi="新宋体" w:cs="新宋体"/>
          <w:kern w:val="0"/>
          <w:sz w:val="19"/>
          <w:szCs w:val="19"/>
        </w:rPr>
      </w:pPr>
      <w:ins w:id="54" w:author="Haijun Chen (QA-CN-ENT)" w:date="2012-11-16T16:41:00Z">
        <w:r>
          <w:rPr>
            <w:rFonts w:ascii="新宋体" w:hAnsi="新宋体" w:cs="新宋体"/>
            <w:color w:val="008000"/>
            <w:kern w:val="0"/>
            <w:sz w:val="19"/>
            <w:szCs w:val="19"/>
          </w:rPr>
          <w:t xml:space="preserve"> *        When get this return code, daemon need to send the client hello data (call https_get_client_untunneled_data to get the data) to server, and then tunnel all below data.</w:t>
        </w:r>
      </w:ins>
    </w:p>
    <w:p w:rsidR="00B26040" w:rsidRDefault="00B26040" w:rsidP="00B26040">
      <w:pPr>
        <w:autoSpaceDE w:val="0"/>
        <w:autoSpaceDN w:val="0"/>
        <w:adjustRightInd w:val="0"/>
        <w:jc w:val="left"/>
        <w:rPr>
          <w:ins w:id="55" w:author="Haijun Chen (QA-CN-ENT)" w:date="2012-11-16T16:41:00Z"/>
          <w:rFonts w:ascii="新宋体" w:hAnsi="新宋体" w:cs="新宋体"/>
          <w:color w:val="008000"/>
          <w:kern w:val="0"/>
          <w:sz w:val="19"/>
          <w:szCs w:val="19"/>
        </w:rPr>
      </w:pPr>
      <w:ins w:id="56" w:author="Haijun Chen (QA-CN-ENT)" w:date="2012-11-16T16:41:00Z">
        <w:r>
          <w:rPr>
            <w:rFonts w:ascii="新宋体" w:hAnsi="新宋体" w:cs="新宋体"/>
            <w:color w:val="008000"/>
            <w:kern w:val="0"/>
            <w:sz w:val="19"/>
            <w:szCs w:val="19"/>
          </w:rPr>
          <w:t xml:space="preserve"> *</w:t>
        </w:r>
      </w:ins>
    </w:p>
    <w:p w:rsidR="006778BD" w:rsidRPr="001B57FD" w:rsidRDefault="006778BD" w:rsidP="00823B71">
      <w:pPr>
        <w:pStyle w:val="ListParagraph"/>
        <w:autoSpaceDE w:val="0"/>
        <w:autoSpaceDN w:val="0"/>
        <w:adjustRightInd w:val="0"/>
        <w:ind w:left="420" w:firstLineChars="0" w:firstLine="0"/>
        <w:jc w:val="left"/>
        <w:rPr>
          <w:rFonts w:ascii="新宋体" w:hAnsi="新宋体" w:cs="新宋体"/>
          <w:color w:val="008000"/>
          <w:kern w:val="0"/>
          <w:sz w:val="19"/>
          <w:szCs w:val="19"/>
        </w:rPr>
      </w:pP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w:t>
      </w:r>
      <w:proofErr w:type="gramStart"/>
      <w:r w:rsidRPr="006778BD">
        <w:rPr>
          <w:rFonts w:ascii="新宋体" w:hAnsi="新宋体" w:cs="新宋体"/>
          <w:color w:val="008000"/>
          <w:kern w:val="0"/>
          <w:sz w:val="19"/>
          <w:szCs w:val="19"/>
        </w:rPr>
        <w:t>int</w:t>
      </w:r>
      <w:proofErr w:type="gramEnd"/>
      <w:r w:rsidRPr="006778BD">
        <w:rPr>
          <w:rFonts w:ascii="新宋体" w:hAnsi="新宋体" w:cs="新宋体"/>
          <w:color w:val="008000"/>
          <w:kern w:val="0"/>
          <w:sz w:val="19"/>
          <w:szCs w:val="19"/>
        </w:rPr>
        <w:t xml:space="preserve"> (*https_policy_check_cb)(https_ctx *ctx, const char *server_name): </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w:t>
      </w:r>
      <w:proofErr w:type="gramStart"/>
      <w:r w:rsidRPr="006778BD">
        <w:rPr>
          <w:rFonts w:ascii="新宋体" w:hAnsi="新宋体" w:cs="新宋体"/>
          <w:color w:val="008000"/>
          <w:kern w:val="0"/>
          <w:sz w:val="19"/>
          <w:szCs w:val="19"/>
        </w:rPr>
        <w:t>callback</w:t>
      </w:r>
      <w:proofErr w:type="gramEnd"/>
      <w:r w:rsidRPr="006778BD">
        <w:rPr>
          <w:rFonts w:ascii="新宋体" w:hAnsi="新宋体" w:cs="新宋体"/>
          <w:color w:val="008000"/>
          <w:kern w:val="0"/>
          <w:sz w:val="19"/>
          <w:szCs w:val="19"/>
        </w:rPr>
        <w:t xml:space="preserve"> function for daemon check if this https session need to be decrypted.</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Return:</w:t>
      </w:r>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0: not need to decrypt</w:t>
      </w:r>
    </w:p>
    <w:p w:rsidR="006778BD" w:rsidRDefault="006778BD" w:rsidP="00823B71">
      <w:pPr>
        <w:pStyle w:val="ListParagraph"/>
        <w:autoSpaceDE w:val="0"/>
        <w:autoSpaceDN w:val="0"/>
        <w:adjustRightInd w:val="0"/>
        <w:ind w:left="420" w:firstLineChars="0" w:firstLine="0"/>
        <w:jc w:val="left"/>
        <w:rPr>
          <w:rFonts w:ascii="新宋体" w:hAnsi="新宋体" w:cs="新宋体"/>
          <w:color w:val="008000"/>
          <w:kern w:val="0"/>
          <w:sz w:val="19"/>
          <w:szCs w:val="19"/>
        </w:rPr>
      </w:pPr>
      <w:r w:rsidRPr="006778BD">
        <w:rPr>
          <w:rFonts w:ascii="新宋体" w:hAnsi="新宋体" w:cs="新宋体"/>
          <w:color w:val="008000"/>
          <w:kern w:val="0"/>
          <w:sz w:val="19"/>
          <w:szCs w:val="19"/>
        </w:rPr>
        <w:t xml:space="preserve"> *     1: need to decrypt</w:t>
      </w:r>
    </w:p>
    <w:p w:rsidR="00801AB3" w:rsidRDefault="00006A21" w:rsidP="00823B71">
      <w:pPr>
        <w:pStyle w:val="ListParagraph"/>
        <w:autoSpaceDE w:val="0"/>
        <w:autoSpaceDN w:val="0"/>
        <w:adjustRightInd w:val="0"/>
        <w:ind w:left="420" w:firstLineChars="0" w:firstLine="0"/>
        <w:jc w:val="left"/>
        <w:rPr>
          <w:rFonts w:ascii="新宋体" w:hAnsi="新宋体" w:cs="新宋体"/>
          <w:color w:val="FF0000"/>
          <w:kern w:val="0"/>
          <w:sz w:val="19"/>
          <w:szCs w:val="19"/>
        </w:rPr>
      </w:pPr>
      <w:r>
        <w:rPr>
          <w:rFonts w:ascii="新宋体" w:hAnsi="新宋体" w:cs="新宋体" w:hint="eastAsia"/>
          <w:color w:val="FF0000"/>
          <w:kern w:val="0"/>
          <w:sz w:val="19"/>
          <w:szCs w:val="19"/>
        </w:rPr>
        <w:t xml:space="preserve"> *     2: need to re-call </w:t>
      </w:r>
      <w:r>
        <w:rPr>
          <w:rFonts w:ascii="新宋体" w:hAnsi="新宋体" w:cs="新宋体"/>
          <w:color w:val="FF0000"/>
          <w:kern w:val="0"/>
          <w:sz w:val="19"/>
          <w:szCs w:val="19"/>
        </w:rPr>
        <w:t>this</w:t>
      </w:r>
      <w:r>
        <w:rPr>
          <w:rFonts w:ascii="新宋体" w:hAnsi="新宋体" w:cs="新宋体" w:hint="eastAsia"/>
          <w:color w:val="FF0000"/>
          <w:kern w:val="0"/>
          <w:sz w:val="19"/>
          <w:szCs w:val="19"/>
        </w:rPr>
        <w:t xml:space="preserve"> callback function for asynchronous callback found, like support asynchronous TMUFE query</w:t>
      </w:r>
    </w:p>
    <w:p w:rsidR="008F44C1" w:rsidRDefault="008F44C1" w:rsidP="00823B71">
      <w:pPr>
        <w:pStyle w:val="ListParagraph"/>
        <w:autoSpaceDE w:val="0"/>
        <w:autoSpaceDN w:val="0"/>
        <w:adjustRightInd w:val="0"/>
        <w:ind w:left="420" w:firstLineChars="0" w:firstLine="0"/>
        <w:jc w:val="left"/>
        <w:rPr>
          <w:rFonts w:ascii="新宋体" w:hAnsi="新宋体" w:cs="新宋体"/>
          <w:color w:val="FF0000"/>
          <w:kern w:val="0"/>
          <w:sz w:val="19"/>
          <w:szCs w:val="19"/>
        </w:rPr>
      </w:pPr>
      <w:r>
        <w:rPr>
          <w:rFonts w:ascii="新宋体" w:hAnsi="新宋体" w:cs="新宋体" w:hint="eastAsia"/>
          <w:color w:val="FF0000"/>
          <w:kern w:val="0"/>
          <w:sz w:val="19"/>
          <w:szCs w:val="19"/>
        </w:rPr>
        <w:t xml:space="preserve"> * Note:</w:t>
      </w:r>
    </w:p>
    <w:p w:rsidR="008F44C1" w:rsidRDefault="008F44C1" w:rsidP="00823B71">
      <w:pPr>
        <w:pStyle w:val="ListParagraph"/>
        <w:autoSpaceDE w:val="0"/>
        <w:autoSpaceDN w:val="0"/>
        <w:adjustRightInd w:val="0"/>
        <w:ind w:left="420" w:firstLineChars="0" w:firstLine="0"/>
        <w:jc w:val="left"/>
        <w:rPr>
          <w:rFonts w:ascii="新宋体" w:hAnsi="新宋体" w:cs="新宋体"/>
          <w:kern w:val="0"/>
          <w:sz w:val="19"/>
          <w:szCs w:val="19"/>
        </w:rPr>
      </w:pPr>
      <w:r>
        <w:rPr>
          <w:rFonts w:ascii="新宋体" w:hAnsi="新宋体" w:cs="新宋体" w:hint="eastAsia"/>
          <w:color w:val="FF0000"/>
          <w:kern w:val="0"/>
          <w:sz w:val="19"/>
          <w:szCs w:val="19"/>
        </w:rPr>
        <w:t xml:space="preserve"> *     if handshake return tunnel data, the daemon need to call https_get_client_untunneled_data to get the data which kept in common library and then send to web server. </w:t>
      </w:r>
      <w:proofErr w:type="gramStart"/>
      <w:r>
        <w:rPr>
          <w:rFonts w:ascii="新宋体" w:hAnsi="新宋体" w:cs="新宋体" w:hint="eastAsia"/>
          <w:color w:val="FF0000"/>
          <w:kern w:val="0"/>
          <w:sz w:val="19"/>
          <w:szCs w:val="19"/>
        </w:rPr>
        <w:t>(</w:t>
      </w:r>
      <w:r w:rsidR="005B159C">
        <w:rPr>
          <w:rFonts w:ascii="新宋体" w:hAnsi="新宋体" w:cs="新宋体"/>
          <w:color w:val="FF0000"/>
          <w:kern w:val="0"/>
          <w:sz w:val="19"/>
          <w:szCs w:val="19"/>
        </w:rPr>
        <w:t>Major</w:t>
      </w:r>
      <w:r>
        <w:rPr>
          <w:rFonts w:ascii="新宋体" w:hAnsi="新宋体" w:cs="新宋体" w:hint="eastAsia"/>
          <w:color w:val="FF0000"/>
          <w:kern w:val="0"/>
          <w:sz w:val="19"/>
          <w:szCs w:val="19"/>
        </w:rPr>
        <w:t xml:space="preserve"> for the client-hello package)</w:t>
      </w:r>
      <w:r w:rsidR="008577B5">
        <w:rPr>
          <w:rFonts w:ascii="新宋体" w:hAnsi="新宋体" w:cs="新宋体" w:hint="eastAsia"/>
          <w:color w:val="FF0000"/>
          <w:kern w:val="0"/>
          <w:sz w:val="19"/>
          <w:szCs w:val="19"/>
        </w:rPr>
        <w:t>.</w:t>
      </w:r>
      <w:proofErr w:type="gramEnd"/>
    </w:p>
    <w:p w:rsidR="006778BD" w:rsidRP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w:t>
      </w:r>
    </w:p>
    <w:p w:rsidR="006778BD"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proofErr w:type="gramStart"/>
      <w:r w:rsidRPr="006778BD">
        <w:rPr>
          <w:rFonts w:ascii="新宋体" w:hAnsi="新宋体" w:cs="新宋体"/>
          <w:color w:val="0000FF"/>
          <w:kern w:val="0"/>
          <w:sz w:val="19"/>
          <w:szCs w:val="19"/>
        </w:rPr>
        <w:t>int</w:t>
      </w:r>
      <w:proofErr w:type="gramEnd"/>
      <w:r w:rsidRPr="006778BD">
        <w:rPr>
          <w:rFonts w:ascii="新宋体" w:hAnsi="新宋体" w:cs="新宋体"/>
          <w:kern w:val="0"/>
          <w:sz w:val="19"/>
          <w:szCs w:val="19"/>
        </w:rPr>
        <w:t xml:space="preserve"> https_handshake(https_ctx *ctx, </w:t>
      </w:r>
      <w:r w:rsidRPr="006778BD">
        <w:rPr>
          <w:rFonts w:ascii="新宋体" w:hAnsi="新宋体" w:cs="新宋体"/>
          <w:color w:val="0000FF"/>
          <w:kern w:val="0"/>
          <w:sz w:val="19"/>
          <w:szCs w:val="19"/>
        </w:rPr>
        <w:t>int</w:t>
      </w:r>
      <w:r w:rsidRPr="006778BD">
        <w:rPr>
          <w:rFonts w:ascii="新宋体" w:hAnsi="新宋体" w:cs="新宋体"/>
          <w:kern w:val="0"/>
          <w:sz w:val="19"/>
          <w:szCs w:val="19"/>
        </w:rPr>
        <w:t xml:space="preserve"> (*https_policy_check_cb)(https_ctx *ctx, </w:t>
      </w:r>
      <w:r w:rsidRPr="006778BD">
        <w:rPr>
          <w:rFonts w:ascii="新宋体" w:hAnsi="新宋体" w:cs="新宋体"/>
          <w:color w:val="0000FF"/>
          <w:kern w:val="0"/>
          <w:sz w:val="19"/>
          <w:szCs w:val="19"/>
        </w:rPr>
        <w:t>const</w:t>
      </w:r>
      <w:r w:rsidRPr="006778BD">
        <w:rPr>
          <w:rFonts w:ascii="新宋体" w:hAnsi="新宋体" w:cs="新宋体"/>
          <w:kern w:val="0"/>
          <w:sz w:val="19"/>
          <w:szCs w:val="19"/>
        </w:rPr>
        <w:t xml:space="preserve"> </w:t>
      </w:r>
      <w:r w:rsidRPr="006778BD">
        <w:rPr>
          <w:rFonts w:ascii="新宋体" w:hAnsi="新宋体" w:cs="新宋体"/>
          <w:color w:val="0000FF"/>
          <w:kern w:val="0"/>
          <w:sz w:val="19"/>
          <w:szCs w:val="19"/>
        </w:rPr>
        <w:t>char</w:t>
      </w:r>
      <w:r w:rsidRPr="006778BD">
        <w:rPr>
          <w:rFonts w:ascii="新宋体" w:hAnsi="新宋体" w:cs="新宋体"/>
          <w:kern w:val="0"/>
          <w:sz w:val="19"/>
          <w:szCs w:val="19"/>
        </w:rPr>
        <w:t xml:space="preserve"> *server_name));</w:t>
      </w:r>
    </w:p>
    <w:p w:rsidR="009E0BC4" w:rsidRDefault="009E0BC4" w:rsidP="00823B71">
      <w:pPr>
        <w:pStyle w:val="ListParagraph"/>
        <w:autoSpaceDE w:val="0"/>
        <w:autoSpaceDN w:val="0"/>
        <w:adjustRightInd w:val="0"/>
        <w:ind w:left="420" w:firstLineChars="0" w:firstLine="0"/>
        <w:jc w:val="left"/>
        <w:rPr>
          <w:rFonts w:ascii="新宋体" w:hAnsi="新宋体" w:cs="新宋体"/>
          <w:kern w:val="0"/>
          <w:sz w:val="19"/>
          <w:szCs w:val="19"/>
        </w:rPr>
      </w:pPr>
    </w:p>
    <w:p w:rsidR="00276004" w:rsidRPr="00570866" w:rsidRDefault="00276004" w:rsidP="00276004">
      <w:pPr>
        <w:pStyle w:val="ListParagraph"/>
        <w:numPr>
          <w:ilvl w:val="0"/>
          <w:numId w:val="19"/>
        </w:numPr>
        <w:autoSpaceDE w:val="0"/>
        <w:autoSpaceDN w:val="0"/>
        <w:adjustRightInd w:val="0"/>
        <w:ind w:firstLineChars="0"/>
        <w:jc w:val="left"/>
        <w:rPr>
          <w:rFonts w:ascii="新宋体" w:hAnsi="新宋体" w:cs="新宋体"/>
          <w:b/>
          <w:color w:val="FF0000"/>
          <w:kern w:val="0"/>
          <w:sz w:val="24"/>
          <w:szCs w:val="19"/>
        </w:rPr>
      </w:pPr>
      <w:r w:rsidRPr="00570866">
        <w:rPr>
          <w:rFonts w:ascii="新宋体" w:hAnsi="新宋体" w:cs="新宋体"/>
          <w:b/>
          <w:color w:val="FF0000"/>
          <w:kern w:val="0"/>
          <w:sz w:val="24"/>
          <w:szCs w:val="19"/>
        </w:rPr>
        <w:t>https_</w:t>
      </w:r>
      <w:r w:rsidRPr="00570866">
        <w:rPr>
          <w:rFonts w:ascii="新宋体" w:hAnsi="新宋体" w:cs="新宋体" w:hint="eastAsia"/>
          <w:b/>
          <w:color w:val="FF0000"/>
          <w:kern w:val="0"/>
          <w:sz w:val="24"/>
          <w:szCs w:val="19"/>
        </w:rPr>
        <w:t>get_client_untunneled_data</w:t>
      </w:r>
    </w:p>
    <w:p w:rsidR="00276004" w:rsidRDefault="00276004" w:rsidP="00276004">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p>
    <w:p w:rsidR="00276004" w:rsidRDefault="00276004" w:rsidP="00276004">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Get the </w:t>
      </w:r>
      <w:r>
        <w:rPr>
          <w:rFonts w:ascii="新宋体" w:hAnsi="新宋体" w:cs="新宋体" w:hint="eastAsia"/>
          <w:color w:val="008000"/>
          <w:kern w:val="0"/>
          <w:sz w:val="19"/>
          <w:szCs w:val="19"/>
        </w:rPr>
        <w:t>un-</w:t>
      </w:r>
      <w:r>
        <w:rPr>
          <w:rFonts w:ascii="新宋体" w:hAnsi="新宋体" w:cs="新宋体"/>
          <w:color w:val="008000"/>
          <w:kern w:val="0"/>
          <w:sz w:val="19"/>
          <w:szCs w:val="19"/>
        </w:rPr>
        <w:t>tunneled data when handshake return value was tunnel (the data is client hello package)</w:t>
      </w:r>
    </w:p>
    <w:p w:rsidR="00276004" w:rsidRDefault="00276004" w:rsidP="00276004">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Param:</w:t>
      </w:r>
    </w:p>
    <w:p w:rsidR="00276004" w:rsidRDefault="00276004" w:rsidP="00276004">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w:t>
      </w:r>
      <w:proofErr w:type="gramStart"/>
      <w:r>
        <w:rPr>
          <w:rFonts w:ascii="新宋体" w:hAnsi="新宋体" w:cs="新宋体"/>
          <w:color w:val="008000"/>
          <w:kern w:val="0"/>
          <w:sz w:val="19"/>
          <w:szCs w:val="19"/>
        </w:rPr>
        <w:t>ctx</w:t>
      </w:r>
      <w:proofErr w:type="gramEnd"/>
      <w:r>
        <w:rPr>
          <w:rFonts w:ascii="新宋体" w:hAnsi="新宋体" w:cs="新宋体"/>
          <w:color w:val="008000"/>
          <w:kern w:val="0"/>
          <w:sz w:val="19"/>
          <w:szCs w:val="19"/>
        </w:rPr>
        <w:t>: https_ctx</w:t>
      </w:r>
    </w:p>
    <w:p w:rsidR="00276004" w:rsidRDefault="00276004" w:rsidP="00276004">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lastRenderedPageBreak/>
        <w:t xml:space="preserve"> *     </w:t>
      </w:r>
      <w:proofErr w:type="spellStart"/>
      <w:proofErr w:type="gramStart"/>
      <w:r>
        <w:rPr>
          <w:rFonts w:ascii="新宋体" w:hAnsi="新宋体" w:cs="新宋体"/>
          <w:color w:val="008000"/>
          <w:kern w:val="0"/>
          <w:sz w:val="19"/>
          <w:szCs w:val="19"/>
        </w:rPr>
        <w:t>ppdata</w:t>
      </w:r>
      <w:proofErr w:type="spellEnd"/>
      <w:proofErr w:type="gramEnd"/>
      <w:r>
        <w:rPr>
          <w:rFonts w:ascii="新宋体" w:hAnsi="新宋体" w:cs="新宋体"/>
          <w:color w:val="008000"/>
          <w:kern w:val="0"/>
          <w:sz w:val="19"/>
          <w:szCs w:val="19"/>
        </w:rPr>
        <w:t>: it will take the buffer of the data, it is a output parameter</w:t>
      </w:r>
    </w:p>
    <w:p w:rsidR="00276004" w:rsidRDefault="00276004" w:rsidP="00276004">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Return:</w:t>
      </w:r>
    </w:p>
    <w:p w:rsidR="00276004" w:rsidRDefault="00276004" w:rsidP="00276004">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w:t>
      </w:r>
      <w:proofErr w:type="gramStart"/>
      <w:r>
        <w:rPr>
          <w:rFonts w:ascii="新宋体" w:hAnsi="新宋体" w:cs="新宋体"/>
          <w:color w:val="008000"/>
          <w:kern w:val="0"/>
          <w:sz w:val="19"/>
          <w:szCs w:val="19"/>
        </w:rPr>
        <w:t>the</w:t>
      </w:r>
      <w:proofErr w:type="gramEnd"/>
      <w:r>
        <w:rPr>
          <w:rFonts w:ascii="新宋体" w:hAnsi="新宋体" w:cs="新宋体"/>
          <w:color w:val="008000"/>
          <w:kern w:val="0"/>
          <w:sz w:val="19"/>
          <w:szCs w:val="19"/>
        </w:rPr>
        <w:t xml:space="preserve"> length of the data which need to send to web server (tunnel)</w:t>
      </w:r>
    </w:p>
    <w:p w:rsidR="00276004" w:rsidRDefault="00276004" w:rsidP="00276004">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0: means no data</w:t>
      </w:r>
    </w:p>
    <w:p w:rsidR="00276004" w:rsidRDefault="00276004" w:rsidP="00276004">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p>
    <w:p w:rsidR="00276004" w:rsidRDefault="00276004" w:rsidP="00276004">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int</w:t>
      </w:r>
      <w:proofErr w:type="gramEnd"/>
      <w:r>
        <w:rPr>
          <w:rFonts w:ascii="新宋体" w:hAnsi="新宋体" w:cs="新宋体"/>
          <w:kern w:val="0"/>
          <w:sz w:val="19"/>
          <w:szCs w:val="19"/>
        </w:rPr>
        <w:t xml:space="preserve"> </w:t>
      </w:r>
      <w:bookmarkStart w:id="57" w:name="OLE_LINK5"/>
      <w:bookmarkStart w:id="58" w:name="OLE_LINK6"/>
      <w:r>
        <w:rPr>
          <w:rFonts w:ascii="新宋体" w:hAnsi="新宋体" w:cs="新宋体"/>
          <w:kern w:val="0"/>
          <w:sz w:val="19"/>
          <w:szCs w:val="19"/>
        </w:rPr>
        <w:t>https_get_client_untunneled_data</w:t>
      </w:r>
      <w:bookmarkEnd w:id="57"/>
      <w:bookmarkEnd w:id="58"/>
      <w:r>
        <w:rPr>
          <w:rFonts w:ascii="新宋体" w:hAnsi="新宋体" w:cs="新宋体"/>
          <w:kern w:val="0"/>
          <w:sz w:val="19"/>
          <w:szCs w:val="19"/>
        </w:rPr>
        <w:t xml:space="preserve">(https_ctx *ctx, </w:t>
      </w:r>
      <w:r>
        <w:rPr>
          <w:rFonts w:ascii="新宋体" w:hAnsi="新宋体" w:cs="新宋体"/>
          <w:color w:val="0000FF"/>
          <w:kern w:val="0"/>
          <w:sz w:val="19"/>
          <w:szCs w:val="19"/>
        </w:rPr>
        <w:t>char</w:t>
      </w:r>
      <w:r>
        <w:rPr>
          <w:rFonts w:ascii="新宋体" w:hAnsi="新宋体" w:cs="新宋体"/>
          <w:kern w:val="0"/>
          <w:sz w:val="19"/>
          <w:szCs w:val="19"/>
        </w:rPr>
        <w:t xml:space="preserve"> **</w:t>
      </w:r>
      <w:proofErr w:type="spellStart"/>
      <w:r>
        <w:rPr>
          <w:rFonts w:ascii="新宋体" w:hAnsi="新宋体" w:cs="新宋体"/>
          <w:kern w:val="0"/>
          <w:sz w:val="19"/>
          <w:szCs w:val="19"/>
        </w:rPr>
        <w:t>ppdata</w:t>
      </w:r>
      <w:proofErr w:type="spellEnd"/>
      <w:r>
        <w:rPr>
          <w:rFonts w:ascii="新宋体" w:hAnsi="新宋体" w:cs="新宋体"/>
          <w:kern w:val="0"/>
          <w:sz w:val="19"/>
          <w:szCs w:val="19"/>
        </w:rPr>
        <w:t>);</w:t>
      </w:r>
    </w:p>
    <w:p w:rsidR="00276004" w:rsidRDefault="00276004" w:rsidP="00823B71">
      <w:pPr>
        <w:pStyle w:val="ListParagraph"/>
        <w:autoSpaceDE w:val="0"/>
        <w:autoSpaceDN w:val="0"/>
        <w:adjustRightInd w:val="0"/>
        <w:ind w:left="420" w:firstLineChars="0" w:firstLine="0"/>
        <w:jc w:val="left"/>
        <w:rPr>
          <w:rFonts w:ascii="新宋体" w:hAnsi="新宋体" w:cs="新宋体"/>
          <w:kern w:val="0"/>
          <w:sz w:val="19"/>
          <w:szCs w:val="19"/>
        </w:rPr>
      </w:pPr>
    </w:p>
    <w:p w:rsidR="000D1E92" w:rsidRPr="00570866" w:rsidRDefault="000D1E92" w:rsidP="000D1E92">
      <w:pPr>
        <w:pStyle w:val="ListParagraph"/>
        <w:numPr>
          <w:ilvl w:val="0"/>
          <w:numId w:val="19"/>
        </w:numPr>
        <w:autoSpaceDE w:val="0"/>
        <w:autoSpaceDN w:val="0"/>
        <w:adjustRightInd w:val="0"/>
        <w:ind w:firstLineChars="0"/>
        <w:jc w:val="left"/>
        <w:rPr>
          <w:rFonts w:ascii="新宋体" w:hAnsi="新宋体" w:cs="新宋体"/>
          <w:b/>
          <w:color w:val="FF0000"/>
          <w:kern w:val="0"/>
          <w:sz w:val="24"/>
          <w:szCs w:val="19"/>
        </w:rPr>
      </w:pPr>
      <w:r w:rsidRPr="00570866">
        <w:rPr>
          <w:rFonts w:ascii="新宋体" w:hAnsi="新宋体" w:cs="新宋体"/>
          <w:b/>
          <w:color w:val="FF0000"/>
          <w:kern w:val="0"/>
          <w:sz w:val="24"/>
          <w:szCs w:val="19"/>
        </w:rPr>
        <w:t>https_post_commonname_check</w:t>
      </w:r>
    </w:p>
    <w:p w:rsidR="000D1E92" w:rsidRDefault="000D1E92" w:rsidP="000D1E92">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p>
    <w:p w:rsidR="000D1E92" w:rsidRDefault="000D1E92" w:rsidP="000D1E92">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Handshake cannot get the really hostname at sometimes, so handshake cannot do </w:t>
      </w:r>
      <w:r w:rsidR="008116D8">
        <w:rPr>
          <w:rFonts w:ascii="新宋体" w:hAnsi="新宋体" w:cs="新宋体"/>
          <w:color w:val="008000"/>
          <w:kern w:val="0"/>
          <w:sz w:val="19"/>
          <w:szCs w:val="19"/>
        </w:rPr>
        <w:t>commonName</w:t>
      </w:r>
    </w:p>
    <w:p w:rsidR="000D1E92" w:rsidRDefault="000D1E92" w:rsidP="000D1E92">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check, it should be handled when daemon get the real host and then call https_post_commonname_check</w:t>
      </w:r>
    </w:p>
    <w:p w:rsidR="000D1E92" w:rsidRDefault="000D1E92" w:rsidP="000D1E92">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w:t>
      </w:r>
      <w:proofErr w:type="gramStart"/>
      <w:r>
        <w:rPr>
          <w:rFonts w:ascii="新宋体" w:hAnsi="新宋体" w:cs="新宋体"/>
          <w:color w:val="008000"/>
          <w:kern w:val="0"/>
          <w:sz w:val="19"/>
          <w:szCs w:val="19"/>
        </w:rPr>
        <w:t>to</w:t>
      </w:r>
      <w:proofErr w:type="gramEnd"/>
      <w:r>
        <w:rPr>
          <w:rFonts w:ascii="新宋体" w:hAnsi="新宋体" w:cs="新宋体"/>
          <w:color w:val="008000"/>
          <w:kern w:val="0"/>
          <w:sz w:val="19"/>
          <w:szCs w:val="19"/>
        </w:rPr>
        <w:t xml:space="preserve"> check the commonName.</w:t>
      </w:r>
    </w:p>
    <w:p w:rsidR="000D1E92" w:rsidRDefault="000D1E92" w:rsidP="000D1E92">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p>
    <w:p w:rsidR="000D1E92" w:rsidRDefault="000D1E92" w:rsidP="000D1E92">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Param:</w:t>
      </w:r>
    </w:p>
    <w:p w:rsidR="000D1E92" w:rsidRDefault="000D1E92" w:rsidP="000D1E92">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w:t>
      </w:r>
      <w:proofErr w:type="gramStart"/>
      <w:r>
        <w:rPr>
          <w:rFonts w:ascii="新宋体" w:hAnsi="新宋体" w:cs="新宋体"/>
          <w:color w:val="008000"/>
          <w:kern w:val="0"/>
          <w:sz w:val="19"/>
          <w:szCs w:val="19"/>
        </w:rPr>
        <w:t>ctx</w:t>
      </w:r>
      <w:proofErr w:type="gramEnd"/>
      <w:r>
        <w:rPr>
          <w:rFonts w:ascii="新宋体" w:hAnsi="新宋体" w:cs="新宋体"/>
          <w:color w:val="008000"/>
          <w:kern w:val="0"/>
          <w:sz w:val="19"/>
          <w:szCs w:val="19"/>
        </w:rPr>
        <w:t>: https_ctx</w:t>
      </w:r>
    </w:p>
    <w:p w:rsidR="000D1E92" w:rsidRDefault="000D1E92" w:rsidP="000D1E92">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w:t>
      </w:r>
      <w:proofErr w:type="gramStart"/>
      <w:r>
        <w:rPr>
          <w:rFonts w:ascii="新宋体" w:hAnsi="新宋体" w:cs="新宋体"/>
          <w:color w:val="008000"/>
          <w:kern w:val="0"/>
          <w:sz w:val="19"/>
          <w:szCs w:val="19"/>
        </w:rPr>
        <w:t>hostname</w:t>
      </w:r>
      <w:proofErr w:type="gramEnd"/>
      <w:r>
        <w:rPr>
          <w:rFonts w:ascii="新宋体" w:hAnsi="新宋体" w:cs="新宋体"/>
          <w:color w:val="008000"/>
          <w:kern w:val="0"/>
          <w:sz w:val="19"/>
          <w:szCs w:val="19"/>
        </w:rPr>
        <w:t>: the hostname of the web server</w:t>
      </w:r>
    </w:p>
    <w:p w:rsidR="000D1E92" w:rsidRDefault="000D1E92" w:rsidP="000D1E92">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Return:</w:t>
      </w:r>
    </w:p>
    <w:p w:rsidR="000D1E92" w:rsidRDefault="000D1E92" w:rsidP="000D1E92">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https_err_success: no any error, it was matched</w:t>
      </w:r>
    </w:p>
    <w:p w:rsidR="000D1E92" w:rsidRDefault="000D1E92" w:rsidP="000D1E92">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https_err_certificate: commonName not match hostname</w:t>
      </w:r>
    </w:p>
    <w:p w:rsidR="000D1E92" w:rsidRDefault="000D1E92" w:rsidP="000D1E92">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https_err_unknown: unknown error happened</w:t>
      </w:r>
    </w:p>
    <w:p w:rsidR="000D1E92" w:rsidRDefault="000D1E92" w:rsidP="000D1E92">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p>
    <w:p w:rsidR="000D1E92" w:rsidRDefault="000D1E92" w:rsidP="000D1E92">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int</w:t>
      </w:r>
      <w:proofErr w:type="gramEnd"/>
      <w:r>
        <w:rPr>
          <w:rFonts w:ascii="新宋体" w:hAnsi="新宋体" w:cs="新宋体"/>
          <w:kern w:val="0"/>
          <w:sz w:val="19"/>
          <w:szCs w:val="19"/>
        </w:rPr>
        <w:t xml:space="preserve"> https_post_commonname_check(https_ctx *ctx, </w:t>
      </w:r>
      <w:r>
        <w:rPr>
          <w:rFonts w:ascii="新宋体" w:hAnsi="新宋体" w:cs="新宋体"/>
          <w:color w:val="0000FF"/>
          <w:kern w:val="0"/>
          <w:sz w:val="19"/>
          <w:szCs w:val="19"/>
        </w:rPr>
        <w:t>const</w:t>
      </w:r>
      <w:r>
        <w:rPr>
          <w:rFonts w:ascii="新宋体" w:hAnsi="新宋体" w:cs="新宋体"/>
          <w:kern w:val="0"/>
          <w:sz w:val="19"/>
          <w:szCs w:val="19"/>
        </w:rPr>
        <w:t xml:space="preserve"> </w:t>
      </w:r>
      <w:r>
        <w:rPr>
          <w:rFonts w:ascii="新宋体" w:hAnsi="新宋体" w:cs="新宋体"/>
          <w:color w:val="0000FF"/>
          <w:kern w:val="0"/>
          <w:sz w:val="19"/>
          <w:szCs w:val="19"/>
        </w:rPr>
        <w:t>char</w:t>
      </w:r>
      <w:r>
        <w:rPr>
          <w:rFonts w:ascii="新宋体" w:hAnsi="新宋体" w:cs="新宋体"/>
          <w:kern w:val="0"/>
          <w:sz w:val="19"/>
          <w:szCs w:val="19"/>
        </w:rPr>
        <w:t xml:space="preserve"> *hostname);</w:t>
      </w:r>
    </w:p>
    <w:p w:rsidR="000D1E92" w:rsidRPr="000D1E92" w:rsidRDefault="000D1E92" w:rsidP="00823B71">
      <w:pPr>
        <w:pStyle w:val="ListParagraph"/>
        <w:autoSpaceDE w:val="0"/>
        <w:autoSpaceDN w:val="0"/>
        <w:adjustRightInd w:val="0"/>
        <w:ind w:left="420" w:firstLineChars="0" w:firstLine="0"/>
        <w:jc w:val="left"/>
        <w:rPr>
          <w:rFonts w:ascii="新宋体" w:hAnsi="新宋体" w:cs="新宋体"/>
          <w:kern w:val="0"/>
          <w:sz w:val="19"/>
          <w:szCs w:val="19"/>
        </w:rPr>
      </w:pPr>
    </w:p>
    <w:p w:rsidR="009E0BC4" w:rsidRPr="009E0BC4" w:rsidRDefault="009E0BC4" w:rsidP="009E0BC4">
      <w:pPr>
        <w:pStyle w:val="ListParagraph"/>
        <w:numPr>
          <w:ilvl w:val="0"/>
          <w:numId w:val="19"/>
        </w:numPr>
        <w:autoSpaceDE w:val="0"/>
        <w:autoSpaceDN w:val="0"/>
        <w:adjustRightInd w:val="0"/>
        <w:ind w:firstLineChars="0"/>
        <w:jc w:val="left"/>
        <w:rPr>
          <w:rFonts w:ascii="新宋体" w:hAnsi="新宋体" w:cs="新宋体"/>
          <w:b/>
          <w:kern w:val="0"/>
          <w:sz w:val="24"/>
          <w:szCs w:val="19"/>
        </w:rPr>
      </w:pPr>
      <w:r w:rsidRPr="009E0BC4">
        <w:rPr>
          <w:rFonts w:ascii="新宋体" w:hAnsi="新宋体" w:cs="新宋体"/>
          <w:b/>
          <w:kern w:val="0"/>
          <w:sz w:val="24"/>
          <w:szCs w:val="19"/>
        </w:rPr>
        <w:t>https_setup_resigned_cert</w:t>
      </w:r>
    </w:p>
    <w:p w:rsidR="009E0BC4" w:rsidRDefault="009E0BC4" w:rsidP="009E0BC4">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p>
    <w:p w:rsidR="009E0BC4" w:rsidRDefault="009E0BC4" w:rsidP="009E0BC4">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Setup the resigned certificate, only used for asynchronous get the resigned certificate</w:t>
      </w:r>
    </w:p>
    <w:p w:rsidR="009E0BC4" w:rsidRDefault="009E0BC4" w:rsidP="009E0BC4">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p>
    <w:p w:rsidR="009E0BC4" w:rsidRDefault="009E0BC4" w:rsidP="009E0BC4">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BOOL https_setup_resigned_</w:t>
      </w:r>
      <w:proofErr w:type="gramStart"/>
      <w:r>
        <w:rPr>
          <w:rFonts w:ascii="新宋体" w:hAnsi="新宋体" w:cs="新宋体"/>
          <w:kern w:val="0"/>
          <w:sz w:val="19"/>
          <w:szCs w:val="19"/>
        </w:rPr>
        <w:t>cert(</w:t>
      </w:r>
      <w:proofErr w:type="gramEnd"/>
      <w:r w:rsidR="006E09D7">
        <w:rPr>
          <w:rFonts w:ascii="新宋体" w:hAnsi="新宋体" w:cs="新宋体" w:hint="eastAsia"/>
          <w:kern w:val="0"/>
          <w:sz w:val="19"/>
          <w:szCs w:val="19"/>
        </w:rPr>
        <w:t xml:space="preserve">https_ctx *ctx, </w:t>
      </w:r>
      <w:r>
        <w:rPr>
          <w:rFonts w:ascii="新宋体" w:hAnsi="新宋体" w:cs="新宋体"/>
          <w:kern w:val="0"/>
          <w:sz w:val="19"/>
          <w:szCs w:val="19"/>
        </w:rPr>
        <w:t>X509 *cert, EVP_PKEY *pkey);</w:t>
      </w:r>
    </w:p>
    <w:p w:rsidR="006778BD" w:rsidRPr="009E0BC4" w:rsidRDefault="006778BD" w:rsidP="00823B71">
      <w:pPr>
        <w:pStyle w:val="ListParagraph"/>
        <w:autoSpaceDE w:val="0"/>
        <w:autoSpaceDN w:val="0"/>
        <w:adjustRightInd w:val="0"/>
        <w:ind w:left="420" w:firstLineChars="0" w:firstLine="0"/>
        <w:jc w:val="left"/>
        <w:rPr>
          <w:rFonts w:ascii="新宋体" w:hAnsi="新宋体" w:cs="新宋体"/>
          <w:kern w:val="0"/>
          <w:sz w:val="19"/>
          <w:szCs w:val="19"/>
        </w:rPr>
      </w:pPr>
    </w:p>
    <w:p w:rsidR="00823B71" w:rsidRDefault="00260544" w:rsidP="00260544">
      <w:pPr>
        <w:pStyle w:val="ListParagraph"/>
        <w:numPr>
          <w:ilvl w:val="0"/>
          <w:numId w:val="19"/>
        </w:numPr>
        <w:autoSpaceDE w:val="0"/>
        <w:autoSpaceDN w:val="0"/>
        <w:adjustRightInd w:val="0"/>
        <w:ind w:firstLineChars="0"/>
        <w:jc w:val="left"/>
        <w:rPr>
          <w:rFonts w:ascii="新宋体" w:hAnsi="新宋体" w:cs="新宋体"/>
          <w:b/>
          <w:kern w:val="0"/>
          <w:sz w:val="24"/>
          <w:szCs w:val="19"/>
        </w:rPr>
      </w:pPr>
      <w:r w:rsidRPr="00260544">
        <w:rPr>
          <w:rFonts w:ascii="新宋体" w:hAnsi="新宋体" w:cs="新宋体" w:hint="eastAsia"/>
          <w:b/>
          <w:kern w:val="0"/>
          <w:sz w:val="24"/>
          <w:szCs w:val="19"/>
        </w:rPr>
        <w:t xml:space="preserve">send/receive </w:t>
      </w:r>
      <w:r w:rsidRPr="00260544">
        <w:rPr>
          <w:rFonts w:ascii="新宋体" w:hAnsi="新宋体" w:cs="新宋体"/>
          <w:b/>
          <w:kern w:val="0"/>
          <w:sz w:val="24"/>
          <w:szCs w:val="19"/>
        </w:rPr>
        <w:t>plain text content from https context</w:t>
      </w:r>
    </w:p>
    <w:p w:rsidR="006778BD" w:rsidRPr="006778BD" w:rsidRDefault="006778BD" w:rsidP="0026054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w:t>
      </w:r>
    </w:p>
    <w:p w:rsidR="006778BD" w:rsidRPr="006778BD" w:rsidRDefault="006778BD" w:rsidP="0026054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Send/receive plain text content from https context</w:t>
      </w:r>
    </w:p>
    <w:p w:rsidR="006778BD" w:rsidRPr="006778BD" w:rsidRDefault="006778BD" w:rsidP="0026054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w:t>
      </w:r>
    </w:p>
    <w:p w:rsidR="006778BD" w:rsidRPr="006778BD" w:rsidRDefault="006778BD" w:rsidP="0026054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Param:</w:t>
      </w:r>
    </w:p>
    <w:p w:rsidR="006778BD" w:rsidRPr="006778BD" w:rsidRDefault="006778BD" w:rsidP="0026054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w:t>
      </w:r>
      <w:proofErr w:type="gramStart"/>
      <w:r w:rsidRPr="006778BD">
        <w:rPr>
          <w:rFonts w:ascii="新宋体" w:hAnsi="新宋体" w:cs="新宋体"/>
          <w:color w:val="008000"/>
          <w:kern w:val="0"/>
          <w:sz w:val="19"/>
          <w:szCs w:val="19"/>
        </w:rPr>
        <w:t>ctx</w:t>
      </w:r>
      <w:proofErr w:type="gramEnd"/>
      <w:r w:rsidRPr="006778BD">
        <w:rPr>
          <w:rFonts w:ascii="新宋体" w:hAnsi="新宋体" w:cs="新宋体"/>
          <w:color w:val="008000"/>
          <w:kern w:val="0"/>
          <w:sz w:val="19"/>
          <w:szCs w:val="19"/>
        </w:rPr>
        <w:t>: https_ctx</w:t>
      </w:r>
    </w:p>
    <w:p w:rsidR="006778BD" w:rsidRPr="006778BD" w:rsidRDefault="006778BD" w:rsidP="0026054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w:t>
      </w:r>
      <w:r w:rsidR="00BD4910">
        <w:rPr>
          <w:rFonts w:ascii="新宋体" w:hAnsi="新宋体" w:cs="新宋体"/>
          <w:color w:val="008000"/>
          <w:kern w:val="0"/>
          <w:sz w:val="19"/>
          <w:szCs w:val="19"/>
        </w:rPr>
        <w:t xml:space="preserve">*     </w:t>
      </w:r>
      <w:proofErr w:type="gramStart"/>
      <w:r w:rsidR="00BD4910">
        <w:rPr>
          <w:rFonts w:ascii="新宋体" w:hAnsi="新宋体" w:cs="新宋体"/>
          <w:color w:val="008000"/>
          <w:kern w:val="0"/>
          <w:sz w:val="19"/>
          <w:szCs w:val="19"/>
        </w:rPr>
        <w:t>buf</w:t>
      </w:r>
      <w:proofErr w:type="gramEnd"/>
      <w:r w:rsidR="00BD4910">
        <w:rPr>
          <w:rFonts w:ascii="新宋体" w:hAnsi="新宋体" w:cs="新宋体"/>
          <w:color w:val="008000"/>
          <w:kern w:val="0"/>
          <w:sz w:val="19"/>
          <w:szCs w:val="19"/>
        </w:rPr>
        <w:t>: send/receive data bu</w:t>
      </w:r>
      <w:r w:rsidRPr="006778BD">
        <w:rPr>
          <w:rFonts w:ascii="新宋体" w:hAnsi="新宋体" w:cs="新宋体"/>
          <w:color w:val="008000"/>
          <w:kern w:val="0"/>
          <w:sz w:val="19"/>
          <w:szCs w:val="19"/>
        </w:rPr>
        <w:t>ffer</w:t>
      </w:r>
    </w:p>
    <w:p w:rsidR="006778BD" w:rsidRPr="006778BD" w:rsidRDefault="006778BD" w:rsidP="0026054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w:t>
      </w:r>
      <w:proofErr w:type="spellStart"/>
      <w:proofErr w:type="gramStart"/>
      <w:r w:rsidRPr="006778BD">
        <w:rPr>
          <w:rFonts w:ascii="新宋体" w:hAnsi="新宋体" w:cs="新宋体"/>
          <w:color w:val="008000"/>
          <w:kern w:val="0"/>
          <w:sz w:val="19"/>
          <w:szCs w:val="19"/>
        </w:rPr>
        <w:t>len</w:t>
      </w:r>
      <w:proofErr w:type="spellEnd"/>
      <w:proofErr w:type="gramEnd"/>
      <w:r w:rsidRPr="006778BD">
        <w:rPr>
          <w:rFonts w:ascii="新宋体" w:hAnsi="新宋体" w:cs="新宋体"/>
          <w:color w:val="008000"/>
          <w:kern w:val="0"/>
          <w:sz w:val="19"/>
          <w:szCs w:val="19"/>
        </w:rPr>
        <w:t>: the l</w:t>
      </w:r>
      <w:r w:rsidR="00BD4910">
        <w:rPr>
          <w:rFonts w:ascii="新宋体" w:hAnsi="新宋体" w:cs="新宋体"/>
          <w:color w:val="008000"/>
          <w:kern w:val="0"/>
          <w:sz w:val="19"/>
          <w:szCs w:val="19"/>
        </w:rPr>
        <w:t>ength of send/receive data buff</w:t>
      </w:r>
      <w:r w:rsidRPr="006778BD">
        <w:rPr>
          <w:rFonts w:ascii="新宋体" w:hAnsi="新宋体" w:cs="新宋体"/>
          <w:color w:val="008000"/>
          <w:kern w:val="0"/>
          <w:sz w:val="19"/>
          <w:szCs w:val="19"/>
        </w:rPr>
        <w:t>er</w:t>
      </w:r>
    </w:p>
    <w:p w:rsidR="006778BD" w:rsidRPr="006778BD" w:rsidRDefault="006778BD" w:rsidP="0026054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w:t>
      </w:r>
    </w:p>
    <w:p w:rsidR="006778BD" w:rsidRPr="006778BD" w:rsidRDefault="006778BD" w:rsidP="0026054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Return:</w:t>
      </w:r>
    </w:p>
    <w:p w:rsidR="006778BD" w:rsidRPr="006778BD" w:rsidRDefault="006778BD" w:rsidP="0026054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&gt;0:</w:t>
      </w:r>
    </w:p>
    <w:p w:rsidR="006778BD" w:rsidRPr="006778BD" w:rsidRDefault="006778BD" w:rsidP="0026054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The send/</w:t>
      </w:r>
      <w:proofErr w:type="spellStart"/>
      <w:r w:rsidRPr="006778BD">
        <w:rPr>
          <w:rFonts w:ascii="新宋体" w:hAnsi="新宋体" w:cs="新宋体"/>
          <w:color w:val="008000"/>
          <w:kern w:val="0"/>
          <w:sz w:val="19"/>
          <w:szCs w:val="19"/>
        </w:rPr>
        <w:t>recv</w:t>
      </w:r>
      <w:proofErr w:type="spellEnd"/>
      <w:r w:rsidRPr="006778BD">
        <w:rPr>
          <w:rFonts w:ascii="新宋体" w:hAnsi="新宋体" w:cs="新宋体"/>
          <w:color w:val="008000"/>
          <w:kern w:val="0"/>
          <w:sz w:val="19"/>
          <w:szCs w:val="19"/>
        </w:rPr>
        <w:t xml:space="preserve"> operation was </w:t>
      </w:r>
      <w:proofErr w:type="gramStart"/>
      <w:r w:rsidRPr="006778BD">
        <w:rPr>
          <w:rFonts w:ascii="新宋体" w:hAnsi="新宋体" w:cs="新宋体"/>
          <w:color w:val="008000"/>
          <w:kern w:val="0"/>
          <w:sz w:val="19"/>
          <w:szCs w:val="19"/>
        </w:rPr>
        <w:t>successful,</w:t>
      </w:r>
      <w:proofErr w:type="gramEnd"/>
      <w:r w:rsidRPr="006778BD">
        <w:rPr>
          <w:rFonts w:ascii="新宋体" w:hAnsi="新宋体" w:cs="新宋体"/>
          <w:color w:val="008000"/>
          <w:kern w:val="0"/>
          <w:sz w:val="19"/>
          <w:szCs w:val="19"/>
        </w:rPr>
        <w:t xml:space="preserve"> the return value is the number of bytes actually sent/</w:t>
      </w:r>
      <w:proofErr w:type="spellStart"/>
      <w:r w:rsidRPr="006778BD">
        <w:rPr>
          <w:rFonts w:ascii="新宋体" w:hAnsi="新宋体" w:cs="新宋体"/>
          <w:color w:val="008000"/>
          <w:kern w:val="0"/>
          <w:sz w:val="19"/>
          <w:szCs w:val="19"/>
        </w:rPr>
        <w:t>recv</w:t>
      </w:r>
      <w:proofErr w:type="spellEnd"/>
    </w:p>
    <w:p w:rsidR="006778BD" w:rsidRPr="006778BD" w:rsidRDefault="006778BD" w:rsidP="0026054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https_err_not_handshake:</w:t>
      </w:r>
    </w:p>
    <w:p w:rsidR="006778BD" w:rsidRPr="006778BD" w:rsidRDefault="006778BD" w:rsidP="0026054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lastRenderedPageBreak/>
        <w:t xml:space="preserve"> *        The handshake still not done.</w:t>
      </w:r>
    </w:p>
    <w:p w:rsidR="006778BD" w:rsidRPr="006778BD" w:rsidRDefault="006778BD" w:rsidP="0026054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https_err_shutdown:</w:t>
      </w:r>
    </w:p>
    <w:p w:rsidR="006778BD" w:rsidRPr="006778BD" w:rsidRDefault="006778BD" w:rsidP="0026054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The connection had been </w:t>
      </w:r>
      <w:proofErr w:type="spellStart"/>
      <w:r w:rsidRPr="006778BD">
        <w:rPr>
          <w:rFonts w:ascii="新宋体" w:hAnsi="新宋体" w:cs="新宋体"/>
          <w:color w:val="008000"/>
          <w:kern w:val="0"/>
          <w:sz w:val="19"/>
          <w:szCs w:val="19"/>
        </w:rPr>
        <w:t>shutdown</w:t>
      </w:r>
      <w:proofErr w:type="spellEnd"/>
      <w:r w:rsidRPr="006778BD">
        <w:rPr>
          <w:rFonts w:ascii="新宋体" w:hAnsi="新宋体" w:cs="新宋体"/>
          <w:color w:val="008000"/>
          <w:kern w:val="0"/>
          <w:sz w:val="19"/>
          <w:szCs w:val="19"/>
        </w:rPr>
        <w:t xml:space="preserve"> by peer.</w:t>
      </w:r>
    </w:p>
    <w:p w:rsidR="006778BD" w:rsidRPr="006778BD" w:rsidRDefault="006778BD" w:rsidP="0026054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https_err_unknown: </w:t>
      </w:r>
    </w:p>
    <w:p w:rsidR="006778BD" w:rsidRDefault="006778BD" w:rsidP="00260544">
      <w:pPr>
        <w:pStyle w:val="ListParagraph"/>
        <w:autoSpaceDE w:val="0"/>
        <w:autoSpaceDN w:val="0"/>
        <w:adjustRightInd w:val="0"/>
        <w:ind w:left="420" w:firstLineChars="0" w:firstLine="0"/>
        <w:jc w:val="left"/>
        <w:rPr>
          <w:rFonts w:ascii="新宋体" w:hAnsi="新宋体" w:cs="新宋体"/>
          <w:color w:val="008000"/>
          <w:kern w:val="0"/>
          <w:sz w:val="19"/>
          <w:szCs w:val="19"/>
        </w:rPr>
      </w:pPr>
      <w:r w:rsidRPr="006778BD">
        <w:rPr>
          <w:rFonts w:ascii="新宋体" w:hAnsi="新宋体" w:cs="新宋体"/>
          <w:color w:val="008000"/>
          <w:kern w:val="0"/>
          <w:sz w:val="19"/>
          <w:szCs w:val="19"/>
        </w:rPr>
        <w:t xml:space="preserve"> *        </w:t>
      </w:r>
      <w:proofErr w:type="gramStart"/>
      <w:r w:rsidRPr="006778BD">
        <w:rPr>
          <w:rFonts w:ascii="新宋体" w:hAnsi="新宋体" w:cs="新宋体"/>
          <w:color w:val="008000"/>
          <w:kern w:val="0"/>
          <w:sz w:val="19"/>
          <w:szCs w:val="19"/>
        </w:rPr>
        <w:t>other</w:t>
      </w:r>
      <w:proofErr w:type="gramEnd"/>
      <w:r w:rsidRPr="006778BD">
        <w:rPr>
          <w:rFonts w:ascii="新宋体" w:hAnsi="新宋体" w:cs="新宋体"/>
          <w:color w:val="008000"/>
          <w:kern w:val="0"/>
          <w:sz w:val="19"/>
          <w:szCs w:val="19"/>
        </w:rPr>
        <w:t xml:space="preserve"> unknown error</w:t>
      </w:r>
    </w:p>
    <w:p w:rsidR="00ED096E" w:rsidRPr="00ED096E" w:rsidRDefault="00ED096E" w:rsidP="00ED096E">
      <w:pPr>
        <w:pStyle w:val="ListParagraph"/>
        <w:autoSpaceDE w:val="0"/>
        <w:autoSpaceDN w:val="0"/>
        <w:adjustRightInd w:val="0"/>
        <w:ind w:left="420" w:firstLineChars="0" w:firstLine="0"/>
        <w:jc w:val="left"/>
        <w:rPr>
          <w:rFonts w:ascii="新宋体" w:hAnsi="新宋体" w:cs="新宋体"/>
          <w:color w:val="008000"/>
          <w:kern w:val="0"/>
          <w:sz w:val="19"/>
          <w:szCs w:val="19"/>
        </w:rPr>
      </w:pPr>
      <w:r>
        <w:rPr>
          <w:rFonts w:ascii="新宋体" w:hAnsi="新宋体" w:cs="新宋体" w:hint="eastAsia"/>
          <w:color w:val="008000"/>
          <w:kern w:val="0"/>
          <w:sz w:val="19"/>
          <w:szCs w:val="19"/>
        </w:rPr>
        <w:t xml:space="preserve"> *     </w:t>
      </w:r>
      <w:r w:rsidRPr="00ED096E">
        <w:rPr>
          <w:rFonts w:ascii="新宋体" w:hAnsi="新宋体" w:cs="新宋体"/>
          <w:color w:val="008000"/>
          <w:kern w:val="0"/>
          <w:sz w:val="19"/>
          <w:szCs w:val="19"/>
        </w:rPr>
        <w:t>https_err_want_read_client</w:t>
      </w:r>
      <w:r w:rsidRPr="00ED096E">
        <w:rPr>
          <w:rFonts w:ascii="新宋体" w:hAnsi="新宋体" w:cs="新宋体" w:hint="eastAsia"/>
          <w:color w:val="008000"/>
          <w:kern w:val="0"/>
          <w:sz w:val="19"/>
          <w:szCs w:val="19"/>
        </w:rPr>
        <w:t xml:space="preserve"> </w:t>
      </w:r>
      <w:r w:rsidRPr="00ED096E">
        <w:rPr>
          <w:rFonts w:ascii="新宋体" w:hAnsi="新宋体" w:cs="新宋体"/>
          <w:color w:val="008000"/>
          <w:kern w:val="0"/>
          <w:sz w:val="19"/>
          <w:szCs w:val="19"/>
        </w:rPr>
        <w:t>/</w:t>
      </w:r>
      <w:r w:rsidRPr="00ED096E">
        <w:rPr>
          <w:rFonts w:ascii="新宋体" w:hAnsi="新宋体" w:cs="新宋体" w:hint="eastAsia"/>
          <w:color w:val="008000"/>
          <w:kern w:val="0"/>
          <w:sz w:val="19"/>
          <w:szCs w:val="19"/>
        </w:rPr>
        <w:t xml:space="preserve"> </w:t>
      </w:r>
      <w:r w:rsidRPr="00ED096E">
        <w:rPr>
          <w:rFonts w:ascii="新宋体" w:hAnsi="新宋体" w:cs="新宋体"/>
          <w:color w:val="008000"/>
          <w:kern w:val="0"/>
          <w:sz w:val="19"/>
          <w:szCs w:val="19"/>
        </w:rPr>
        <w:t>https_err_want_write_client</w:t>
      </w:r>
      <w:r w:rsidRPr="00ED096E">
        <w:rPr>
          <w:rFonts w:ascii="新宋体" w:hAnsi="新宋体" w:cs="新宋体" w:hint="eastAsia"/>
          <w:color w:val="008000"/>
          <w:kern w:val="0"/>
          <w:sz w:val="19"/>
          <w:szCs w:val="19"/>
        </w:rPr>
        <w:t xml:space="preserve"> </w:t>
      </w:r>
      <w:r w:rsidRPr="00ED096E">
        <w:rPr>
          <w:rFonts w:ascii="新宋体" w:hAnsi="新宋体" w:cs="新宋体"/>
          <w:color w:val="008000"/>
          <w:kern w:val="0"/>
          <w:sz w:val="19"/>
          <w:szCs w:val="19"/>
        </w:rPr>
        <w:t>/</w:t>
      </w:r>
      <w:r w:rsidRPr="00ED096E">
        <w:rPr>
          <w:rFonts w:ascii="新宋体" w:hAnsi="新宋体" w:cs="新宋体" w:hint="eastAsia"/>
          <w:color w:val="008000"/>
          <w:kern w:val="0"/>
          <w:sz w:val="19"/>
          <w:szCs w:val="19"/>
        </w:rPr>
        <w:t xml:space="preserve"> </w:t>
      </w:r>
      <w:r w:rsidRPr="00ED096E">
        <w:rPr>
          <w:rFonts w:ascii="新宋体" w:hAnsi="新宋体" w:cs="新宋体"/>
          <w:color w:val="008000"/>
          <w:kern w:val="0"/>
          <w:sz w:val="19"/>
          <w:szCs w:val="19"/>
        </w:rPr>
        <w:t>https_err_want_read_server</w:t>
      </w:r>
      <w:r w:rsidRPr="00ED096E">
        <w:rPr>
          <w:rFonts w:ascii="新宋体" w:hAnsi="新宋体" w:cs="新宋体" w:hint="eastAsia"/>
          <w:color w:val="008000"/>
          <w:kern w:val="0"/>
          <w:sz w:val="19"/>
          <w:szCs w:val="19"/>
        </w:rPr>
        <w:t xml:space="preserve"> </w:t>
      </w:r>
      <w:r w:rsidRPr="00ED096E">
        <w:rPr>
          <w:rFonts w:ascii="新宋体" w:hAnsi="新宋体" w:cs="新宋体"/>
          <w:color w:val="008000"/>
          <w:kern w:val="0"/>
          <w:sz w:val="19"/>
          <w:szCs w:val="19"/>
        </w:rPr>
        <w:t>/</w:t>
      </w:r>
      <w:r w:rsidRPr="00ED096E">
        <w:rPr>
          <w:rFonts w:ascii="新宋体" w:hAnsi="新宋体" w:cs="新宋体" w:hint="eastAsia"/>
          <w:color w:val="008000"/>
          <w:kern w:val="0"/>
          <w:sz w:val="19"/>
          <w:szCs w:val="19"/>
        </w:rPr>
        <w:t xml:space="preserve"> </w:t>
      </w:r>
      <w:r w:rsidRPr="00ED096E">
        <w:rPr>
          <w:rFonts w:ascii="新宋体" w:hAnsi="新宋体" w:cs="新宋体"/>
          <w:color w:val="008000"/>
          <w:kern w:val="0"/>
          <w:sz w:val="19"/>
          <w:szCs w:val="19"/>
        </w:rPr>
        <w:t>https_err_want_write_server:</w:t>
      </w:r>
    </w:p>
    <w:p w:rsidR="006778BD" w:rsidRPr="006778BD" w:rsidRDefault="006778BD" w:rsidP="0026054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w:t>
      </w:r>
    </w:p>
    <w:p w:rsidR="006778BD" w:rsidRPr="006778BD" w:rsidRDefault="006778BD" w:rsidP="0026054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One </w:t>
      </w:r>
      <w:proofErr w:type="gramStart"/>
      <w:r w:rsidRPr="006778BD">
        <w:rPr>
          <w:rFonts w:ascii="新宋体" w:hAnsi="新宋体" w:cs="新宋体"/>
          <w:color w:val="008000"/>
          <w:kern w:val="0"/>
          <w:sz w:val="19"/>
          <w:szCs w:val="19"/>
        </w:rPr>
        <w:t>specially</w:t>
      </w:r>
      <w:proofErr w:type="gramEnd"/>
      <w:r w:rsidRPr="006778BD">
        <w:rPr>
          <w:rFonts w:ascii="新宋体" w:hAnsi="新宋体" w:cs="新宋体"/>
          <w:color w:val="008000"/>
          <w:kern w:val="0"/>
          <w:sz w:val="19"/>
          <w:szCs w:val="19"/>
        </w:rPr>
        <w:t xml:space="preserve"> return code for function: https_server_recv</w:t>
      </w:r>
    </w:p>
    <w:p w:rsidR="006778BD" w:rsidRPr="006778BD" w:rsidRDefault="006778BD" w:rsidP="0026054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w:t>
      </w:r>
      <w:proofErr w:type="spellStart"/>
      <w:r w:rsidRPr="006778BD">
        <w:rPr>
          <w:rFonts w:ascii="新宋体" w:hAnsi="新宋体" w:cs="新宋体"/>
          <w:color w:val="008000"/>
          <w:kern w:val="0"/>
          <w:sz w:val="19"/>
          <w:szCs w:val="19"/>
        </w:rPr>
        <w:t>https_client_certificate_iis</w:t>
      </w:r>
      <w:proofErr w:type="spellEnd"/>
      <w:r w:rsidRPr="006778BD">
        <w:rPr>
          <w:rFonts w:ascii="新宋体" w:hAnsi="新宋体" w:cs="新宋体"/>
          <w:color w:val="008000"/>
          <w:kern w:val="0"/>
          <w:sz w:val="19"/>
          <w:szCs w:val="19"/>
        </w:rPr>
        <w:t>:</w:t>
      </w:r>
    </w:p>
    <w:p w:rsidR="006778BD" w:rsidRPr="006778BD" w:rsidRDefault="006778BD" w:rsidP="0026054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         </w:t>
      </w:r>
      <w:proofErr w:type="gramStart"/>
      <w:r w:rsidRPr="006778BD">
        <w:rPr>
          <w:rFonts w:ascii="新宋体" w:hAnsi="新宋体" w:cs="新宋体"/>
          <w:color w:val="008000"/>
          <w:kern w:val="0"/>
          <w:sz w:val="19"/>
          <w:szCs w:val="19"/>
        </w:rPr>
        <w:t>this</w:t>
      </w:r>
      <w:proofErr w:type="gramEnd"/>
      <w:r w:rsidRPr="006778BD">
        <w:rPr>
          <w:rFonts w:ascii="新宋体" w:hAnsi="新宋体" w:cs="新宋体"/>
          <w:color w:val="008000"/>
          <w:kern w:val="0"/>
          <w:sz w:val="19"/>
          <w:szCs w:val="19"/>
        </w:rPr>
        <w:t xml:space="preserve"> web server is IIS and it require client certificate</w:t>
      </w:r>
    </w:p>
    <w:p w:rsidR="006778BD" w:rsidRPr="006778BD" w:rsidRDefault="006778BD" w:rsidP="00260544">
      <w:pPr>
        <w:pStyle w:val="ListParagraph"/>
        <w:autoSpaceDE w:val="0"/>
        <w:autoSpaceDN w:val="0"/>
        <w:adjustRightInd w:val="0"/>
        <w:ind w:left="420" w:firstLineChars="0" w:firstLine="0"/>
        <w:jc w:val="left"/>
        <w:rPr>
          <w:rFonts w:ascii="新宋体" w:hAnsi="新宋体" w:cs="新宋体"/>
          <w:kern w:val="0"/>
          <w:sz w:val="19"/>
          <w:szCs w:val="19"/>
        </w:rPr>
      </w:pPr>
      <w:r w:rsidRPr="006778BD">
        <w:rPr>
          <w:rFonts w:ascii="新宋体" w:hAnsi="新宋体" w:cs="新宋体"/>
          <w:color w:val="008000"/>
          <w:kern w:val="0"/>
          <w:sz w:val="19"/>
          <w:szCs w:val="19"/>
        </w:rPr>
        <w:t xml:space="preserve"> */</w:t>
      </w:r>
    </w:p>
    <w:p w:rsidR="006778BD" w:rsidRPr="006778BD" w:rsidRDefault="006778BD" w:rsidP="00260544">
      <w:pPr>
        <w:pStyle w:val="ListParagraph"/>
        <w:autoSpaceDE w:val="0"/>
        <w:autoSpaceDN w:val="0"/>
        <w:adjustRightInd w:val="0"/>
        <w:ind w:left="420" w:firstLineChars="0" w:firstLine="0"/>
        <w:jc w:val="left"/>
        <w:rPr>
          <w:rFonts w:ascii="新宋体" w:hAnsi="新宋体" w:cs="新宋体"/>
          <w:kern w:val="0"/>
          <w:sz w:val="19"/>
          <w:szCs w:val="19"/>
        </w:rPr>
      </w:pPr>
      <w:proofErr w:type="gramStart"/>
      <w:r w:rsidRPr="006778BD">
        <w:rPr>
          <w:rFonts w:ascii="新宋体" w:hAnsi="新宋体" w:cs="新宋体"/>
          <w:color w:val="0000FF"/>
          <w:kern w:val="0"/>
          <w:sz w:val="19"/>
          <w:szCs w:val="19"/>
        </w:rPr>
        <w:t>int</w:t>
      </w:r>
      <w:proofErr w:type="gramEnd"/>
      <w:r w:rsidRPr="006778BD">
        <w:rPr>
          <w:rFonts w:ascii="新宋体" w:hAnsi="新宋体" w:cs="新宋体"/>
          <w:kern w:val="0"/>
          <w:sz w:val="19"/>
          <w:szCs w:val="19"/>
        </w:rPr>
        <w:t xml:space="preserve"> https_client_recv(https_ctx *ctx, </w:t>
      </w:r>
      <w:r w:rsidRPr="006778BD">
        <w:rPr>
          <w:rFonts w:ascii="新宋体" w:hAnsi="新宋体" w:cs="新宋体"/>
          <w:color w:val="0000FF"/>
          <w:kern w:val="0"/>
          <w:sz w:val="19"/>
          <w:szCs w:val="19"/>
        </w:rPr>
        <w:t>void</w:t>
      </w:r>
      <w:r w:rsidRPr="006778BD">
        <w:rPr>
          <w:rFonts w:ascii="新宋体" w:hAnsi="新宋体" w:cs="新宋体"/>
          <w:kern w:val="0"/>
          <w:sz w:val="19"/>
          <w:szCs w:val="19"/>
        </w:rPr>
        <w:t xml:space="preserve"> *buf, </w:t>
      </w:r>
      <w:r w:rsidRPr="006778BD">
        <w:rPr>
          <w:rFonts w:ascii="新宋体" w:hAnsi="新宋体" w:cs="新宋体"/>
          <w:color w:val="0000FF"/>
          <w:kern w:val="0"/>
          <w:sz w:val="19"/>
          <w:szCs w:val="19"/>
        </w:rPr>
        <w:t>int</w:t>
      </w:r>
      <w:r w:rsidRPr="006778BD">
        <w:rPr>
          <w:rFonts w:ascii="新宋体" w:hAnsi="新宋体" w:cs="新宋体"/>
          <w:kern w:val="0"/>
          <w:sz w:val="19"/>
          <w:szCs w:val="19"/>
        </w:rPr>
        <w:t xml:space="preserve"> </w:t>
      </w:r>
      <w:proofErr w:type="spellStart"/>
      <w:r w:rsidRPr="006778BD">
        <w:rPr>
          <w:rFonts w:ascii="新宋体" w:hAnsi="新宋体" w:cs="新宋体"/>
          <w:kern w:val="0"/>
          <w:sz w:val="19"/>
          <w:szCs w:val="19"/>
        </w:rPr>
        <w:t>len</w:t>
      </w:r>
      <w:proofErr w:type="spellEnd"/>
      <w:r w:rsidRPr="006778BD">
        <w:rPr>
          <w:rFonts w:ascii="新宋体" w:hAnsi="新宋体" w:cs="新宋体"/>
          <w:kern w:val="0"/>
          <w:sz w:val="19"/>
          <w:szCs w:val="19"/>
        </w:rPr>
        <w:t>);</w:t>
      </w:r>
    </w:p>
    <w:p w:rsidR="006778BD" w:rsidRPr="006778BD" w:rsidRDefault="006778BD" w:rsidP="00260544">
      <w:pPr>
        <w:pStyle w:val="ListParagraph"/>
        <w:autoSpaceDE w:val="0"/>
        <w:autoSpaceDN w:val="0"/>
        <w:adjustRightInd w:val="0"/>
        <w:ind w:left="420" w:firstLineChars="0" w:firstLine="0"/>
        <w:jc w:val="left"/>
        <w:rPr>
          <w:rFonts w:ascii="新宋体" w:hAnsi="新宋体" w:cs="新宋体"/>
          <w:kern w:val="0"/>
          <w:sz w:val="19"/>
          <w:szCs w:val="19"/>
        </w:rPr>
      </w:pPr>
      <w:proofErr w:type="gramStart"/>
      <w:r w:rsidRPr="006778BD">
        <w:rPr>
          <w:rFonts w:ascii="新宋体" w:hAnsi="新宋体" w:cs="新宋体"/>
          <w:color w:val="0000FF"/>
          <w:kern w:val="0"/>
          <w:sz w:val="19"/>
          <w:szCs w:val="19"/>
        </w:rPr>
        <w:t>int</w:t>
      </w:r>
      <w:proofErr w:type="gramEnd"/>
      <w:r w:rsidRPr="006778BD">
        <w:rPr>
          <w:rFonts w:ascii="新宋体" w:hAnsi="新宋体" w:cs="新宋体"/>
          <w:kern w:val="0"/>
          <w:sz w:val="19"/>
          <w:szCs w:val="19"/>
        </w:rPr>
        <w:t xml:space="preserve"> https_client_send(https_ctx *ctx, </w:t>
      </w:r>
      <w:r w:rsidRPr="006778BD">
        <w:rPr>
          <w:rFonts w:ascii="新宋体" w:hAnsi="新宋体" w:cs="新宋体"/>
          <w:color w:val="0000FF"/>
          <w:kern w:val="0"/>
          <w:sz w:val="19"/>
          <w:szCs w:val="19"/>
        </w:rPr>
        <w:t>const</w:t>
      </w:r>
      <w:r w:rsidRPr="006778BD">
        <w:rPr>
          <w:rFonts w:ascii="新宋体" w:hAnsi="新宋体" w:cs="新宋体"/>
          <w:kern w:val="0"/>
          <w:sz w:val="19"/>
          <w:szCs w:val="19"/>
        </w:rPr>
        <w:t xml:space="preserve"> </w:t>
      </w:r>
      <w:r w:rsidRPr="006778BD">
        <w:rPr>
          <w:rFonts w:ascii="新宋体" w:hAnsi="新宋体" w:cs="新宋体"/>
          <w:color w:val="0000FF"/>
          <w:kern w:val="0"/>
          <w:sz w:val="19"/>
          <w:szCs w:val="19"/>
        </w:rPr>
        <w:t>void</w:t>
      </w:r>
      <w:r w:rsidRPr="006778BD">
        <w:rPr>
          <w:rFonts w:ascii="新宋体" w:hAnsi="新宋体" w:cs="新宋体"/>
          <w:kern w:val="0"/>
          <w:sz w:val="19"/>
          <w:szCs w:val="19"/>
        </w:rPr>
        <w:t xml:space="preserve"> *buf, </w:t>
      </w:r>
      <w:r w:rsidRPr="006778BD">
        <w:rPr>
          <w:rFonts w:ascii="新宋体" w:hAnsi="新宋体" w:cs="新宋体"/>
          <w:color w:val="0000FF"/>
          <w:kern w:val="0"/>
          <w:sz w:val="19"/>
          <w:szCs w:val="19"/>
        </w:rPr>
        <w:t>int</w:t>
      </w:r>
      <w:r w:rsidRPr="006778BD">
        <w:rPr>
          <w:rFonts w:ascii="新宋体" w:hAnsi="新宋体" w:cs="新宋体"/>
          <w:kern w:val="0"/>
          <w:sz w:val="19"/>
          <w:szCs w:val="19"/>
        </w:rPr>
        <w:t xml:space="preserve"> </w:t>
      </w:r>
      <w:proofErr w:type="spellStart"/>
      <w:r w:rsidRPr="006778BD">
        <w:rPr>
          <w:rFonts w:ascii="新宋体" w:hAnsi="新宋体" w:cs="新宋体"/>
          <w:kern w:val="0"/>
          <w:sz w:val="19"/>
          <w:szCs w:val="19"/>
        </w:rPr>
        <w:t>len</w:t>
      </w:r>
      <w:proofErr w:type="spellEnd"/>
      <w:r w:rsidRPr="006778BD">
        <w:rPr>
          <w:rFonts w:ascii="新宋体" w:hAnsi="新宋体" w:cs="新宋体"/>
          <w:kern w:val="0"/>
          <w:sz w:val="19"/>
          <w:szCs w:val="19"/>
        </w:rPr>
        <w:t>);</w:t>
      </w:r>
    </w:p>
    <w:p w:rsidR="006778BD" w:rsidRPr="006778BD" w:rsidRDefault="006778BD" w:rsidP="00260544">
      <w:pPr>
        <w:pStyle w:val="ListParagraph"/>
        <w:autoSpaceDE w:val="0"/>
        <w:autoSpaceDN w:val="0"/>
        <w:adjustRightInd w:val="0"/>
        <w:ind w:left="420" w:firstLineChars="0" w:firstLine="0"/>
        <w:jc w:val="left"/>
        <w:rPr>
          <w:rFonts w:ascii="新宋体" w:hAnsi="新宋体" w:cs="新宋体"/>
          <w:kern w:val="0"/>
          <w:sz w:val="19"/>
          <w:szCs w:val="19"/>
        </w:rPr>
      </w:pPr>
      <w:proofErr w:type="gramStart"/>
      <w:r w:rsidRPr="006778BD">
        <w:rPr>
          <w:rFonts w:ascii="新宋体" w:hAnsi="新宋体" w:cs="新宋体"/>
          <w:color w:val="0000FF"/>
          <w:kern w:val="0"/>
          <w:sz w:val="19"/>
          <w:szCs w:val="19"/>
        </w:rPr>
        <w:t>int</w:t>
      </w:r>
      <w:proofErr w:type="gramEnd"/>
      <w:r w:rsidRPr="006778BD">
        <w:rPr>
          <w:rFonts w:ascii="新宋体" w:hAnsi="新宋体" w:cs="新宋体"/>
          <w:kern w:val="0"/>
          <w:sz w:val="19"/>
          <w:szCs w:val="19"/>
        </w:rPr>
        <w:t xml:space="preserve"> https_server_recv(https_ctx *ctx, </w:t>
      </w:r>
      <w:r w:rsidRPr="006778BD">
        <w:rPr>
          <w:rFonts w:ascii="新宋体" w:hAnsi="新宋体" w:cs="新宋体"/>
          <w:color w:val="0000FF"/>
          <w:kern w:val="0"/>
          <w:sz w:val="19"/>
          <w:szCs w:val="19"/>
        </w:rPr>
        <w:t>void</w:t>
      </w:r>
      <w:r w:rsidRPr="006778BD">
        <w:rPr>
          <w:rFonts w:ascii="新宋体" w:hAnsi="新宋体" w:cs="新宋体"/>
          <w:kern w:val="0"/>
          <w:sz w:val="19"/>
          <w:szCs w:val="19"/>
        </w:rPr>
        <w:t xml:space="preserve"> *buf, </w:t>
      </w:r>
      <w:r w:rsidRPr="006778BD">
        <w:rPr>
          <w:rFonts w:ascii="新宋体" w:hAnsi="新宋体" w:cs="新宋体"/>
          <w:color w:val="0000FF"/>
          <w:kern w:val="0"/>
          <w:sz w:val="19"/>
          <w:szCs w:val="19"/>
        </w:rPr>
        <w:t>int</w:t>
      </w:r>
      <w:r w:rsidRPr="006778BD">
        <w:rPr>
          <w:rFonts w:ascii="新宋体" w:hAnsi="新宋体" w:cs="新宋体"/>
          <w:kern w:val="0"/>
          <w:sz w:val="19"/>
          <w:szCs w:val="19"/>
        </w:rPr>
        <w:t xml:space="preserve"> </w:t>
      </w:r>
      <w:proofErr w:type="spellStart"/>
      <w:r w:rsidRPr="006778BD">
        <w:rPr>
          <w:rFonts w:ascii="新宋体" w:hAnsi="新宋体" w:cs="新宋体"/>
          <w:kern w:val="0"/>
          <w:sz w:val="19"/>
          <w:szCs w:val="19"/>
        </w:rPr>
        <w:t>len</w:t>
      </w:r>
      <w:proofErr w:type="spellEnd"/>
      <w:r w:rsidRPr="006778BD">
        <w:rPr>
          <w:rFonts w:ascii="新宋体" w:hAnsi="新宋体" w:cs="新宋体"/>
          <w:kern w:val="0"/>
          <w:sz w:val="19"/>
          <w:szCs w:val="19"/>
        </w:rPr>
        <w:t>);</w:t>
      </w:r>
    </w:p>
    <w:p w:rsidR="006778BD" w:rsidRDefault="006778BD" w:rsidP="00260544">
      <w:pPr>
        <w:pStyle w:val="ListParagraph"/>
        <w:autoSpaceDE w:val="0"/>
        <w:autoSpaceDN w:val="0"/>
        <w:adjustRightInd w:val="0"/>
        <w:ind w:left="420" w:firstLineChars="0" w:firstLine="0"/>
        <w:jc w:val="left"/>
        <w:rPr>
          <w:rFonts w:ascii="新宋体" w:hAnsi="新宋体" w:cs="新宋体"/>
          <w:kern w:val="0"/>
          <w:sz w:val="19"/>
          <w:szCs w:val="19"/>
        </w:rPr>
      </w:pPr>
      <w:proofErr w:type="gramStart"/>
      <w:r w:rsidRPr="006778BD">
        <w:rPr>
          <w:rFonts w:ascii="新宋体" w:hAnsi="新宋体" w:cs="新宋体"/>
          <w:color w:val="0000FF"/>
          <w:kern w:val="0"/>
          <w:sz w:val="19"/>
          <w:szCs w:val="19"/>
        </w:rPr>
        <w:t>int</w:t>
      </w:r>
      <w:proofErr w:type="gramEnd"/>
      <w:r w:rsidRPr="006778BD">
        <w:rPr>
          <w:rFonts w:ascii="新宋体" w:hAnsi="新宋体" w:cs="新宋体"/>
          <w:kern w:val="0"/>
          <w:sz w:val="19"/>
          <w:szCs w:val="19"/>
        </w:rPr>
        <w:t xml:space="preserve"> https_server_send(https_ctx *ctx, </w:t>
      </w:r>
      <w:r w:rsidRPr="006778BD">
        <w:rPr>
          <w:rFonts w:ascii="新宋体" w:hAnsi="新宋体" w:cs="新宋体"/>
          <w:color w:val="0000FF"/>
          <w:kern w:val="0"/>
          <w:sz w:val="19"/>
          <w:szCs w:val="19"/>
        </w:rPr>
        <w:t>const</w:t>
      </w:r>
      <w:r w:rsidRPr="006778BD">
        <w:rPr>
          <w:rFonts w:ascii="新宋体" w:hAnsi="新宋体" w:cs="新宋体"/>
          <w:kern w:val="0"/>
          <w:sz w:val="19"/>
          <w:szCs w:val="19"/>
        </w:rPr>
        <w:t xml:space="preserve"> </w:t>
      </w:r>
      <w:r w:rsidRPr="006778BD">
        <w:rPr>
          <w:rFonts w:ascii="新宋体" w:hAnsi="新宋体" w:cs="新宋体"/>
          <w:color w:val="0000FF"/>
          <w:kern w:val="0"/>
          <w:sz w:val="19"/>
          <w:szCs w:val="19"/>
        </w:rPr>
        <w:t>void</w:t>
      </w:r>
      <w:r w:rsidRPr="006778BD">
        <w:rPr>
          <w:rFonts w:ascii="新宋体" w:hAnsi="新宋体" w:cs="新宋体"/>
          <w:kern w:val="0"/>
          <w:sz w:val="19"/>
          <w:szCs w:val="19"/>
        </w:rPr>
        <w:t xml:space="preserve"> *buf, </w:t>
      </w:r>
      <w:r w:rsidRPr="006778BD">
        <w:rPr>
          <w:rFonts w:ascii="新宋体" w:hAnsi="新宋体" w:cs="新宋体"/>
          <w:color w:val="0000FF"/>
          <w:kern w:val="0"/>
          <w:sz w:val="19"/>
          <w:szCs w:val="19"/>
        </w:rPr>
        <w:t>int</w:t>
      </w:r>
      <w:r w:rsidRPr="006778BD">
        <w:rPr>
          <w:rFonts w:ascii="新宋体" w:hAnsi="新宋体" w:cs="新宋体"/>
          <w:kern w:val="0"/>
          <w:sz w:val="19"/>
          <w:szCs w:val="19"/>
        </w:rPr>
        <w:t xml:space="preserve"> </w:t>
      </w:r>
      <w:proofErr w:type="spellStart"/>
      <w:r w:rsidRPr="006778BD">
        <w:rPr>
          <w:rFonts w:ascii="新宋体" w:hAnsi="新宋体" w:cs="新宋体"/>
          <w:kern w:val="0"/>
          <w:sz w:val="19"/>
          <w:szCs w:val="19"/>
        </w:rPr>
        <w:t>len</w:t>
      </w:r>
      <w:proofErr w:type="spellEnd"/>
      <w:r w:rsidRPr="006778BD">
        <w:rPr>
          <w:rFonts w:ascii="新宋体" w:hAnsi="新宋体" w:cs="新宋体"/>
          <w:kern w:val="0"/>
          <w:sz w:val="19"/>
          <w:szCs w:val="19"/>
        </w:rPr>
        <w:t>);</w:t>
      </w:r>
    </w:p>
    <w:p w:rsidR="00DA54C7" w:rsidRDefault="00DA54C7" w:rsidP="00260544">
      <w:pPr>
        <w:pStyle w:val="ListParagraph"/>
        <w:autoSpaceDE w:val="0"/>
        <w:autoSpaceDN w:val="0"/>
        <w:adjustRightInd w:val="0"/>
        <w:ind w:left="420" w:firstLineChars="0" w:firstLine="0"/>
        <w:jc w:val="left"/>
        <w:rPr>
          <w:rFonts w:ascii="新宋体" w:hAnsi="新宋体" w:cs="新宋体"/>
          <w:kern w:val="0"/>
          <w:sz w:val="19"/>
          <w:szCs w:val="19"/>
        </w:rPr>
      </w:pPr>
    </w:p>
    <w:p w:rsidR="00DA54C7" w:rsidRPr="00453E2D" w:rsidRDefault="00DA54C7" w:rsidP="00453E2D">
      <w:pPr>
        <w:pStyle w:val="ListParagraph"/>
        <w:numPr>
          <w:ilvl w:val="0"/>
          <w:numId w:val="19"/>
        </w:numPr>
        <w:autoSpaceDE w:val="0"/>
        <w:autoSpaceDN w:val="0"/>
        <w:adjustRightInd w:val="0"/>
        <w:ind w:firstLineChars="0"/>
        <w:jc w:val="left"/>
        <w:rPr>
          <w:rFonts w:ascii="新宋体" w:hAnsi="新宋体" w:cs="新宋体"/>
          <w:b/>
          <w:kern w:val="0"/>
          <w:sz w:val="24"/>
          <w:szCs w:val="19"/>
        </w:rPr>
      </w:pPr>
      <w:r>
        <w:rPr>
          <w:rFonts w:ascii="新宋体" w:hAnsi="新宋体" w:cs="新宋体" w:hint="eastAsia"/>
          <w:b/>
          <w:kern w:val="0"/>
          <w:sz w:val="24"/>
          <w:szCs w:val="19"/>
        </w:rPr>
        <w:t xml:space="preserve">check if still has some data buffered in </w:t>
      </w:r>
      <w:proofErr w:type="spellStart"/>
      <w:r>
        <w:rPr>
          <w:rFonts w:ascii="新宋体" w:hAnsi="新宋体" w:cs="新宋体" w:hint="eastAsia"/>
          <w:b/>
          <w:kern w:val="0"/>
          <w:sz w:val="24"/>
          <w:szCs w:val="19"/>
        </w:rPr>
        <w:t>ssl</w:t>
      </w:r>
      <w:proofErr w:type="spellEnd"/>
      <w:r>
        <w:rPr>
          <w:rFonts w:ascii="新宋体" w:hAnsi="新宋体" w:cs="新宋体" w:hint="eastAsia"/>
          <w:b/>
          <w:kern w:val="0"/>
          <w:sz w:val="24"/>
          <w:szCs w:val="19"/>
        </w:rPr>
        <w:t xml:space="preserve"> buffer</w:t>
      </w:r>
    </w:p>
    <w:p w:rsidR="00DA54C7" w:rsidRDefault="00DA54C7" w:rsidP="00DA54C7">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p>
    <w:p w:rsidR="00DA54C7" w:rsidRDefault="00DA54C7" w:rsidP="00DA54C7">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check if still has some pending data in SSL buffer</w:t>
      </w:r>
    </w:p>
    <w:p w:rsidR="00DA54C7" w:rsidRDefault="00DA54C7" w:rsidP="00DA54C7">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p>
    <w:p w:rsidR="00DA54C7" w:rsidRDefault="00DA54C7" w:rsidP="00DA54C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BOOL https_client_pending(https_ctx *ctx);</w:t>
      </w:r>
    </w:p>
    <w:p w:rsidR="00DA54C7" w:rsidRDefault="00DA54C7" w:rsidP="00DA54C7">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BOOL https_server_pending(https_ctx *ctx);</w:t>
      </w:r>
    </w:p>
    <w:p w:rsidR="0066386E" w:rsidRPr="00260544" w:rsidRDefault="0066386E" w:rsidP="0066386E"/>
    <w:p w:rsidR="00644FDE" w:rsidRDefault="00644FDE" w:rsidP="00644FDE">
      <w:pPr>
        <w:pStyle w:val="Heading2"/>
        <w:numPr>
          <w:ilvl w:val="0"/>
          <w:numId w:val="2"/>
        </w:numPr>
      </w:pPr>
      <w:r>
        <w:rPr>
          <w:rFonts w:hint="eastAsia"/>
        </w:rPr>
        <w:t>Other functions</w:t>
      </w:r>
    </w:p>
    <w:p w:rsidR="00412A63" w:rsidRPr="00916152" w:rsidRDefault="00916152" w:rsidP="00916152">
      <w:pPr>
        <w:pStyle w:val="ListParagraph"/>
        <w:numPr>
          <w:ilvl w:val="0"/>
          <w:numId w:val="20"/>
        </w:numPr>
        <w:autoSpaceDE w:val="0"/>
        <w:autoSpaceDN w:val="0"/>
        <w:adjustRightInd w:val="0"/>
        <w:ind w:firstLineChars="0"/>
        <w:jc w:val="left"/>
        <w:rPr>
          <w:rFonts w:ascii="新宋体" w:hAnsi="新宋体" w:cs="新宋体"/>
          <w:b/>
          <w:kern w:val="0"/>
          <w:sz w:val="24"/>
          <w:szCs w:val="19"/>
        </w:rPr>
      </w:pPr>
      <w:r w:rsidRPr="00916152">
        <w:rPr>
          <w:rFonts w:ascii="新宋体" w:hAnsi="新宋体" w:cs="新宋体"/>
          <w:b/>
          <w:kern w:val="0"/>
          <w:sz w:val="24"/>
          <w:szCs w:val="19"/>
        </w:rPr>
        <w:t>https_get_error</w:t>
      </w:r>
    </w:p>
    <w:p w:rsidR="00412A63" w:rsidRPr="00412A63" w:rsidRDefault="00412A63" w:rsidP="00916152">
      <w:pPr>
        <w:pStyle w:val="ListParagraph"/>
        <w:autoSpaceDE w:val="0"/>
        <w:autoSpaceDN w:val="0"/>
        <w:adjustRightInd w:val="0"/>
        <w:ind w:left="420" w:firstLineChars="0" w:firstLine="0"/>
        <w:jc w:val="left"/>
        <w:rPr>
          <w:rFonts w:ascii="新宋体" w:hAnsi="新宋体" w:cs="新宋体"/>
          <w:kern w:val="0"/>
          <w:sz w:val="19"/>
          <w:szCs w:val="19"/>
        </w:rPr>
      </w:pPr>
      <w:r w:rsidRPr="00412A63">
        <w:rPr>
          <w:rFonts w:ascii="新宋体" w:hAnsi="新宋体" w:cs="新宋体"/>
          <w:color w:val="008000"/>
          <w:kern w:val="0"/>
          <w:sz w:val="19"/>
          <w:szCs w:val="19"/>
        </w:rPr>
        <w:t>/*</w:t>
      </w:r>
    </w:p>
    <w:p w:rsidR="00412A63" w:rsidRPr="00412A63" w:rsidRDefault="00412A63" w:rsidP="00916152">
      <w:pPr>
        <w:pStyle w:val="ListParagraph"/>
        <w:autoSpaceDE w:val="0"/>
        <w:autoSpaceDN w:val="0"/>
        <w:adjustRightInd w:val="0"/>
        <w:ind w:left="420" w:firstLineChars="0" w:firstLine="0"/>
        <w:jc w:val="left"/>
        <w:rPr>
          <w:rFonts w:ascii="新宋体" w:hAnsi="新宋体" w:cs="新宋体"/>
          <w:kern w:val="0"/>
          <w:sz w:val="19"/>
          <w:szCs w:val="19"/>
        </w:rPr>
      </w:pPr>
      <w:r w:rsidRPr="00412A63">
        <w:rPr>
          <w:rFonts w:ascii="新宋体" w:hAnsi="新宋体" w:cs="新宋体"/>
          <w:color w:val="008000"/>
          <w:kern w:val="0"/>
          <w:sz w:val="19"/>
          <w:szCs w:val="19"/>
        </w:rPr>
        <w:t xml:space="preserve"> * Get the last error code</w:t>
      </w:r>
    </w:p>
    <w:p w:rsidR="00412A63" w:rsidRPr="00412A63" w:rsidRDefault="00412A63" w:rsidP="00916152">
      <w:pPr>
        <w:pStyle w:val="ListParagraph"/>
        <w:autoSpaceDE w:val="0"/>
        <w:autoSpaceDN w:val="0"/>
        <w:adjustRightInd w:val="0"/>
        <w:ind w:left="420" w:firstLineChars="0" w:firstLine="0"/>
        <w:jc w:val="left"/>
        <w:rPr>
          <w:rFonts w:ascii="新宋体" w:hAnsi="新宋体" w:cs="新宋体"/>
          <w:kern w:val="0"/>
          <w:sz w:val="19"/>
          <w:szCs w:val="19"/>
        </w:rPr>
      </w:pPr>
      <w:r w:rsidRPr="00412A63">
        <w:rPr>
          <w:rFonts w:ascii="新宋体" w:hAnsi="新宋体" w:cs="新宋体"/>
          <w:color w:val="008000"/>
          <w:kern w:val="0"/>
          <w:sz w:val="19"/>
          <w:szCs w:val="19"/>
        </w:rPr>
        <w:t xml:space="preserve"> */</w:t>
      </w:r>
    </w:p>
    <w:p w:rsidR="00412A63" w:rsidRDefault="00412A63" w:rsidP="00916152">
      <w:pPr>
        <w:pStyle w:val="ListParagraph"/>
        <w:autoSpaceDE w:val="0"/>
        <w:autoSpaceDN w:val="0"/>
        <w:adjustRightInd w:val="0"/>
        <w:ind w:left="420" w:firstLineChars="0" w:firstLine="0"/>
        <w:jc w:val="left"/>
        <w:rPr>
          <w:rFonts w:ascii="新宋体" w:hAnsi="新宋体" w:cs="新宋体"/>
          <w:kern w:val="0"/>
          <w:sz w:val="19"/>
          <w:szCs w:val="19"/>
        </w:rPr>
      </w:pPr>
      <w:proofErr w:type="gramStart"/>
      <w:r w:rsidRPr="00412A63">
        <w:rPr>
          <w:rFonts w:ascii="新宋体" w:hAnsi="新宋体" w:cs="新宋体"/>
          <w:color w:val="0000FF"/>
          <w:kern w:val="0"/>
          <w:sz w:val="19"/>
          <w:szCs w:val="19"/>
        </w:rPr>
        <w:t>int</w:t>
      </w:r>
      <w:proofErr w:type="gramEnd"/>
      <w:r w:rsidRPr="00412A63">
        <w:rPr>
          <w:rFonts w:ascii="新宋体" w:hAnsi="新宋体" w:cs="新宋体"/>
          <w:kern w:val="0"/>
          <w:sz w:val="19"/>
          <w:szCs w:val="19"/>
        </w:rPr>
        <w:t xml:space="preserve"> https_get_error(https_ctx *ctx);</w:t>
      </w:r>
    </w:p>
    <w:p w:rsidR="00916152" w:rsidRPr="00412A63" w:rsidRDefault="00916152" w:rsidP="00916152">
      <w:pPr>
        <w:pStyle w:val="ListParagraph"/>
        <w:autoSpaceDE w:val="0"/>
        <w:autoSpaceDN w:val="0"/>
        <w:adjustRightInd w:val="0"/>
        <w:ind w:left="420" w:firstLineChars="0" w:firstLine="0"/>
        <w:jc w:val="left"/>
        <w:rPr>
          <w:rFonts w:ascii="新宋体" w:hAnsi="新宋体" w:cs="新宋体"/>
          <w:kern w:val="0"/>
          <w:sz w:val="19"/>
          <w:szCs w:val="19"/>
        </w:rPr>
      </w:pPr>
    </w:p>
    <w:p w:rsidR="00412A63" w:rsidRPr="00916152" w:rsidRDefault="00916152" w:rsidP="00916152">
      <w:pPr>
        <w:pStyle w:val="ListParagraph"/>
        <w:numPr>
          <w:ilvl w:val="0"/>
          <w:numId w:val="20"/>
        </w:numPr>
        <w:autoSpaceDE w:val="0"/>
        <w:autoSpaceDN w:val="0"/>
        <w:adjustRightInd w:val="0"/>
        <w:ind w:firstLineChars="0"/>
        <w:jc w:val="left"/>
        <w:rPr>
          <w:rFonts w:ascii="新宋体" w:hAnsi="新宋体" w:cs="新宋体"/>
          <w:b/>
          <w:kern w:val="0"/>
          <w:sz w:val="24"/>
          <w:szCs w:val="19"/>
        </w:rPr>
      </w:pPr>
      <w:r w:rsidRPr="00916152">
        <w:rPr>
          <w:rFonts w:ascii="新宋体" w:hAnsi="新宋体" w:cs="新宋体"/>
          <w:b/>
          <w:kern w:val="0"/>
          <w:sz w:val="24"/>
          <w:szCs w:val="19"/>
        </w:rPr>
        <w:t>https_get_error_msg</w:t>
      </w:r>
    </w:p>
    <w:p w:rsidR="00412A63" w:rsidRPr="00412A63" w:rsidRDefault="00412A63" w:rsidP="00916152">
      <w:pPr>
        <w:pStyle w:val="ListParagraph"/>
        <w:autoSpaceDE w:val="0"/>
        <w:autoSpaceDN w:val="0"/>
        <w:adjustRightInd w:val="0"/>
        <w:ind w:left="420" w:firstLineChars="0" w:firstLine="0"/>
        <w:jc w:val="left"/>
        <w:rPr>
          <w:rFonts w:ascii="新宋体" w:hAnsi="新宋体" w:cs="新宋体"/>
          <w:kern w:val="0"/>
          <w:sz w:val="19"/>
          <w:szCs w:val="19"/>
        </w:rPr>
      </w:pPr>
      <w:r w:rsidRPr="00412A63">
        <w:rPr>
          <w:rFonts w:ascii="新宋体" w:hAnsi="新宋体" w:cs="新宋体"/>
          <w:color w:val="008000"/>
          <w:kern w:val="0"/>
          <w:sz w:val="19"/>
          <w:szCs w:val="19"/>
        </w:rPr>
        <w:t>/*</w:t>
      </w:r>
    </w:p>
    <w:p w:rsidR="00412A63" w:rsidRPr="00412A63" w:rsidRDefault="00412A63" w:rsidP="00916152">
      <w:pPr>
        <w:pStyle w:val="ListParagraph"/>
        <w:autoSpaceDE w:val="0"/>
        <w:autoSpaceDN w:val="0"/>
        <w:adjustRightInd w:val="0"/>
        <w:ind w:left="420" w:firstLineChars="0" w:firstLine="0"/>
        <w:jc w:val="left"/>
        <w:rPr>
          <w:rFonts w:ascii="新宋体" w:hAnsi="新宋体" w:cs="新宋体"/>
          <w:kern w:val="0"/>
          <w:sz w:val="19"/>
          <w:szCs w:val="19"/>
        </w:rPr>
      </w:pPr>
      <w:r w:rsidRPr="00412A63">
        <w:rPr>
          <w:rFonts w:ascii="新宋体" w:hAnsi="新宋体" w:cs="新宋体"/>
          <w:color w:val="008000"/>
          <w:kern w:val="0"/>
          <w:sz w:val="19"/>
          <w:szCs w:val="19"/>
        </w:rPr>
        <w:t xml:space="preserve"> * Get the last error message</w:t>
      </w:r>
    </w:p>
    <w:p w:rsidR="00412A63" w:rsidRPr="00412A63" w:rsidRDefault="00412A63" w:rsidP="00916152">
      <w:pPr>
        <w:pStyle w:val="ListParagraph"/>
        <w:autoSpaceDE w:val="0"/>
        <w:autoSpaceDN w:val="0"/>
        <w:adjustRightInd w:val="0"/>
        <w:ind w:left="420" w:firstLineChars="0" w:firstLine="0"/>
        <w:jc w:val="left"/>
        <w:rPr>
          <w:rFonts w:ascii="新宋体" w:hAnsi="新宋体" w:cs="新宋体"/>
          <w:kern w:val="0"/>
          <w:sz w:val="19"/>
          <w:szCs w:val="19"/>
        </w:rPr>
      </w:pPr>
      <w:r w:rsidRPr="00412A63">
        <w:rPr>
          <w:rFonts w:ascii="新宋体" w:hAnsi="新宋体" w:cs="新宋体"/>
          <w:color w:val="008000"/>
          <w:kern w:val="0"/>
          <w:sz w:val="19"/>
          <w:szCs w:val="19"/>
        </w:rPr>
        <w:t xml:space="preserve"> */</w:t>
      </w:r>
    </w:p>
    <w:p w:rsidR="00412A63" w:rsidRPr="00412A63" w:rsidRDefault="00412A63" w:rsidP="006E20FF">
      <w:pPr>
        <w:pStyle w:val="ListParagraph"/>
        <w:autoSpaceDE w:val="0"/>
        <w:autoSpaceDN w:val="0"/>
        <w:adjustRightInd w:val="0"/>
        <w:ind w:left="420" w:firstLineChars="0" w:firstLine="0"/>
        <w:jc w:val="left"/>
        <w:rPr>
          <w:rFonts w:ascii="新宋体" w:hAnsi="新宋体" w:cs="新宋体"/>
          <w:kern w:val="0"/>
          <w:sz w:val="19"/>
          <w:szCs w:val="19"/>
        </w:rPr>
      </w:pPr>
      <w:proofErr w:type="gramStart"/>
      <w:r w:rsidRPr="00412A63">
        <w:rPr>
          <w:rFonts w:ascii="新宋体" w:hAnsi="新宋体" w:cs="新宋体"/>
          <w:color w:val="0000FF"/>
          <w:kern w:val="0"/>
          <w:sz w:val="19"/>
          <w:szCs w:val="19"/>
        </w:rPr>
        <w:t>char</w:t>
      </w:r>
      <w:proofErr w:type="gramEnd"/>
      <w:r w:rsidRPr="00412A63">
        <w:rPr>
          <w:rFonts w:ascii="新宋体" w:hAnsi="新宋体" w:cs="新宋体"/>
          <w:kern w:val="0"/>
          <w:sz w:val="19"/>
          <w:szCs w:val="19"/>
        </w:rPr>
        <w:t xml:space="preserve"> * https_get_error_msg(https_ctx *ctx);</w:t>
      </w:r>
    </w:p>
    <w:p w:rsidR="00412A63" w:rsidRDefault="00412A63" w:rsidP="006E20FF">
      <w:pPr>
        <w:pStyle w:val="ListParagraph"/>
        <w:autoSpaceDE w:val="0"/>
        <w:autoSpaceDN w:val="0"/>
        <w:adjustRightInd w:val="0"/>
        <w:ind w:left="420" w:firstLineChars="0" w:firstLine="0"/>
        <w:jc w:val="left"/>
        <w:rPr>
          <w:rFonts w:ascii="新宋体" w:hAnsi="新宋体" w:cs="新宋体"/>
          <w:kern w:val="0"/>
          <w:sz w:val="19"/>
          <w:szCs w:val="19"/>
        </w:rPr>
      </w:pPr>
    </w:p>
    <w:p w:rsidR="0065056D" w:rsidRPr="0065056D" w:rsidRDefault="0065056D" w:rsidP="0065056D">
      <w:pPr>
        <w:pStyle w:val="ListParagraph"/>
        <w:numPr>
          <w:ilvl w:val="0"/>
          <w:numId w:val="20"/>
        </w:numPr>
        <w:autoSpaceDE w:val="0"/>
        <w:autoSpaceDN w:val="0"/>
        <w:adjustRightInd w:val="0"/>
        <w:ind w:firstLineChars="0"/>
        <w:jc w:val="left"/>
        <w:rPr>
          <w:rFonts w:ascii="新宋体" w:hAnsi="新宋体" w:cs="新宋体"/>
          <w:b/>
          <w:kern w:val="0"/>
          <w:sz w:val="24"/>
          <w:szCs w:val="19"/>
        </w:rPr>
      </w:pPr>
      <w:r w:rsidRPr="0065056D">
        <w:rPr>
          <w:rFonts w:ascii="新宋体" w:hAnsi="新宋体" w:cs="新宋体"/>
          <w:b/>
          <w:kern w:val="0"/>
          <w:sz w:val="24"/>
          <w:szCs w:val="19"/>
        </w:rPr>
        <w:t>https_ignore_cert_warning</w:t>
      </w:r>
    </w:p>
    <w:p w:rsidR="0065056D" w:rsidRDefault="0065056D" w:rsidP="006505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p>
    <w:p w:rsidR="0065056D" w:rsidRDefault="0065056D" w:rsidP="006505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Ignore the certificate warning</w:t>
      </w:r>
    </w:p>
    <w:p w:rsidR="0065056D" w:rsidRDefault="0065056D" w:rsidP="006505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w:t>
      </w:r>
    </w:p>
    <w:p w:rsidR="0065056D" w:rsidRDefault="0065056D" w:rsidP="006505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Param:</w:t>
      </w:r>
    </w:p>
    <w:p w:rsidR="0065056D" w:rsidRDefault="0065056D" w:rsidP="006505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lastRenderedPageBreak/>
        <w:t xml:space="preserve"> *     </w:t>
      </w:r>
      <w:proofErr w:type="gramStart"/>
      <w:r>
        <w:rPr>
          <w:rFonts w:ascii="新宋体" w:hAnsi="新宋体" w:cs="新宋体"/>
          <w:color w:val="008000"/>
          <w:kern w:val="0"/>
          <w:sz w:val="19"/>
          <w:szCs w:val="19"/>
        </w:rPr>
        <w:t>ctx</w:t>
      </w:r>
      <w:proofErr w:type="gramEnd"/>
      <w:r>
        <w:rPr>
          <w:rFonts w:ascii="新宋体" w:hAnsi="新宋体" w:cs="新宋体"/>
          <w:color w:val="008000"/>
          <w:kern w:val="0"/>
          <w:sz w:val="19"/>
          <w:szCs w:val="19"/>
        </w:rPr>
        <w:t>: https_ctx</w:t>
      </w:r>
    </w:p>
    <w:p w:rsidR="0065056D" w:rsidRDefault="0065056D" w:rsidP="006505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p>
    <w:p w:rsidR="0065056D" w:rsidRDefault="0065056D" w:rsidP="006505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Return:</w:t>
      </w:r>
    </w:p>
    <w:p w:rsidR="0065056D" w:rsidRDefault="0065056D" w:rsidP="006505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None</w:t>
      </w:r>
    </w:p>
    <w:p w:rsidR="0065056D" w:rsidRDefault="0065056D" w:rsidP="006505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p>
    <w:p w:rsidR="0065056D" w:rsidRDefault="0065056D" w:rsidP="0065056D">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void</w:t>
      </w:r>
      <w:proofErr w:type="gramEnd"/>
      <w:r>
        <w:rPr>
          <w:rFonts w:ascii="新宋体" w:hAnsi="新宋体" w:cs="新宋体"/>
          <w:kern w:val="0"/>
          <w:sz w:val="19"/>
          <w:szCs w:val="19"/>
        </w:rPr>
        <w:t xml:space="preserve"> https_ignore_cert_warning(https_ctx *ctx);</w:t>
      </w:r>
    </w:p>
    <w:p w:rsidR="0065056D" w:rsidRDefault="0065056D" w:rsidP="0065056D">
      <w:pPr>
        <w:autoSpaceDE w:val="0"/>
        <w:autoSpaceDN w:val="0"/>
        <w:adjustRightInd w:val="0"/>
        <w:jc w:val="left"/>
        <w:rPr>
          <w:rFonts w:ascii="新宋体" w:hAnsi="新宋体" w:cs="新宋体"/>
          <w:kern w:val="0"/>
          <w:sz w:val="19"/>
          <w:szCs w:val="19"/>
        </w:rPr>
      </w:pPr>
    </w:p>
    <w:p w:rsidR="0065056D" w:rsidRPr="0065056D" w:rsidRDefault="0065056D" w:rsidP="0065056D">
      <w:pPr>
        <w:pStyle w:val="ListParagraph"/>
        <w:numPr>
          <w:ilvl w:val="0"/>
          <w:numId w:val="20"/>
        </w:numPr>
        <w:autoSpaceDE w:val="0"/>
        <w:autoSpaceDN w:val="0"/>
        <w:adjustRightInd w:val="0"/>
        <w:ind w:firstLineChars="0"/>
        <w:jc w:val="left"/>
        <w:rPr>
          <w:rFonts w:ascii="新宋体" w:hAnsi="新宋体" w:cs="新宋体"/>
          <w:b/>
          <w:kern w:val="0"/>
          <w:sz w:val="24"/>
          <w:szCs w:val="19"/>
        </w:rPr>
      </w:pPr>
      <w:r w:rsidRPr="0065056D">
        <w:rPr>
          <w:rFonts w:ascii="新宋体" w:hAnsi="新宋体" w:cs="新宋体"/>
          <w:b/>
          <w:kern w:val="0"/>
          <w:sz w:val="24"/>
          <w:szCs w:val="19"/>
        </w:rPr>
        <w:t>https_get_org_cert</w:t>
      </w:r>
    </w:p>
    <w:p w:rsidR="0065056D" w:rsidRDefault="0065056D" w:rsidP="006505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p>
    <w:p w:rsidR="0065056D" w:rsidRDefault="0065056D" w:rsidP="006505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Get the original certificate when popup the cert warning message</w:t>
      </w:r>
    </w:p>
    <w:p w:rsidR="0065056D" w:rsidRDefault="0065056D" w:rsidP="006505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w:t>
      </w:r>
    </w:p>
    <w:p w:rsidR="0065056D" w:rsidRDefault="0065056D" w:rsidP="006505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Param:</w:t>
      </w:r>
    </w:p>
    <w:p w:rsidR="0065056D" w:rsidRDefault="0065056D" w:rsidP="006505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w:t>
      </w:r>
      <w:proofErr w:type="gramStart"/>
      <w:r>
        <w:rPr>
          <w:rFonts w:ascii="新宋体" w:hAnsi="新宋体" w:cs="新宋体"/>
          <w:color w:val="008000"/>
          <w:kern w:val="0"/>
          <w:sz w:val="19"/>
          <w:szCs w:val="19"/>
        </w:rPr>
        <w:t>ctx</w:t>
      </w:r>
      <w:proofErr w:type="gramEnd"/>
      <w:r>
        <w:rPr>
          <w:rFonts w:ascii="新宋体" w:hAnsi="新宋体" w:cs="新宋体"/>
          <w:color w:val="008000"/>
          <w:kern w:val="0"/>
          <w:sz w:val="19"/>
          <w:szCs w:val="19"/>
        </w:rPr>
        <w:t>: https_ctx</w:t>
      </w:r>
    </w:p>
    <w:p w:rsidR="0065056D" w:rsidRDefault="0065056D" w:rsidP="006505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w:t>
      </w:r>
      <w:proofErr w:type="gramStart"/>
      <w:r>
        <w:rPr>
          <w:rFonts w:ascii="新宋体" w:hAnsi="新宋体" w:cs="新宋体"/>
          <w:color w:val="008000"/>
          <w:kern w:val="0"/>
          <w:sz w:val="19"/>
          <w:szCs w:val="19"/>
        </w:rPr>
        <w:t>buf</w:t>
      </w:r>
      <w:proofErr w:type="gramEnd"/>
      <w:r>
        <w:rPr>
          <w:rFonts w:ascii="新宋体" w:hAnsi="新宋体" w:cs="新宋体"/>
          <w:color w:val="008000"/>
          <w:kern w:val="0"/>
          <w:sz w:val="19"/>
          <w:szCs w:val="19"/>
        </w:rPr>
        <w:t>: output buffer for ou</w:t>
      </w:r>
      <w:r w:rsidR="00CB3430">
        <w:rPr>
          <w:rFonts w:ascii="新宋体" w:hAnsi="新宋体" w:cs="新宋体"/>
          <w:color w:val="008000"/>
          <w:kern w:val="0"/>
          <w:sz w:val="19"/>
          <w:szCs w:val="19"/>
        </w:rPr>
        <w:t>tput the original certificate (</w:t>
      </w:r>
      <w:r w:rsidR="00CB3430">
        <w:rPr>
          <w:rFonts w:ascii="新宋体" w:hAnsi="新宋体" w:cs="新宋体" w:hint="eastAsia"/>
          <w:color w:val="008000"/>
          <w:kern w:val="0"/>
          <w:sz w:val="19"/>
          <w:szCs w:val="19"/>
        </w:rPr>
        <w:t>DER</w:t>
      </w:r>
      <w:r>
        <w:rPr>
          <w:rFonts w:ascii="新宋体" w:hAnsi="新宋体" w:cs="新宋体"/>
          <w:color w:val="008000"/>
          <w:kern w:val="0"/>
          <w:sz w:val="19"/>
          <w:szCs w:val="19"/>
        </w:rPr>
        <w:t>)</w:t>
      </w:r>
    </w:p>
    <w:p w:rsidR="0065056D" w:rsidRDefault="0065056D" w:rsidP="006505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w:t>
      </w:r>
      <w:proofErr w:type="spellStart"/>
      <w:proofErr w:type="gramStart"/>
      <w:r>
        <w:rPr>
          <w:rFonts w:ascii="新宋体" w:hAnsi="新宋体" w:cs="新宋体"/>
          <w:color w:val="008000"/>
          <w:kern w:val="0"/>
          <w:sz w:val="19"/>
          <w:szCs w:val="19"/>
        </w:rPr>
        <w:t>len</w:t>
      </w:r>
      <w:proofErr w:type="spellEnd"/>
      <w:proofErr w:type="gramEnd"/>
      <w:r>
        <w:rPr>
          <w:rFonts w:ascii="新宋体" w:hAnsi="新宋体" w:cs="新宋体"/>
          <w:color w:val="008000"/>
          <w:kern w:val="0"/>
          <w:sz w:val="19"/>
          <w:szCs w:val="19"/>
        </w:rPr>
        <w:t>: the buffer size</w:t>
      </w:r>
    </w:p>
    <w:p w:rsidR="0065056D" w:rsidRDefault="0065056D" w:rsidP="006505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p>
    <w:p w:rsidR="0065056D" w:rsidRDefault="0065056D" w:rsidP="006505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Return:</w:t>
      </w:r>
    </w:p>
    <w:p w:rsidR="007A3CA9" w:rsidRDefault="0065056D" w:rsidP="007A3CA9">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 xml:space="preserve"> </w:t>
      </w:r>
      <w:r w:rsidR="007A3CA9">
        <w:rPr>
          <w:rFonts w:ascii="新宋体" w:hAnsi="新宋体" w:cs="新宋体"/>
          <w:color w:val="008000"/>
          <w:kern w:val="0"/>
          <w:sz w:val="19"/>
          <w:szCs w:val="19"/>
        </w:rPr>
        <w:t>*     &gt;0: the certificate length in the buf</w:t>
      </w:r>
    </w:p>
    <w:p w:rsidR="007A3CA9" w:rsidRDefault="007A3CA9" w:rsidP="007A3CA9">
      <w:pPr>
        <w:autoSpaceDE w:val="0"/>
        <w:autoSpaceDN w:val="0"/>
        <w:adjustRightInd w:val="0"/>
        <w:ind w:firstLineChars="50" w:firstLine="95"/>
        <w:jc w:val="left"/>
        <w:rPr>
          <w:rFonts w:ascii="新宋体" w:hAnsi="新宋体" w:cs="新宋体"/>
          <w:color w:val="008000"/>
          <w:kern w:val="0"/>
          <w:sz w:val="19"/>
          <w:szCs w:val="19"/>
        </w:rPr>
      </w:pPr>
      <w:r>
        <w:rPr>
          <w:rFonts w:ascii="新宋体" w:hAnsi="新宋体" w:cs="新宋体"/>
          <w:color w:val="008000"/>
          <w:kern w:val="0"/>
          <w:sz w:val="19"/>
          <w:szCs w:val="19"/>
        </w:rPr>
        <w:t>*     https_err_too_short: buffer length is not enough</w:t>
      </w:r>
    </w:p>
    <w:p w:rsidR="0065056D" w:rsidRDefault="0065056D" w:rsidP="006505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https_err_unknown: get the original certificate failed</w:t>
      </w:r>
    </w:p>
    <w:p w:rsidR="0065056D" w:rsidRDefault="0065056D" w:rsidP="006505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p>
    <w:p w:rsidR="0065056D" w:rsidRDefault="0065056D" w:rsidP="0065056D">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int</w:t>
      </w:r>
      <w:proofErr w:type="gramEnd"/>
      <w:r>
        <w:rPr>
          <w:rFonts w:ascii="新宋体" w:hAnsi="新宋体" w:cs="新宋体"/>
          <w:kern w:val="0"/>
          <w:sz w:val="19"/>
          <w:szCs w:val="19"/>
        </w:rPr>
        <w:t xml:space="preserve"> https_get_org_cert(https_ctx *ctx, </w:t>
      </w:r>
      <w:r>
        <w:rPr>
          <w:rFonts w:ascii="新宋体" w:hAnsi="新宋体" w:cs="新宋体"/>
          <w:color w:val="0000FF"/>
          <w:kern w:val="0"/>
          <w:sz w:val="19"/>
          <w:szCs w:val="19"/>
        </w:rPr>
        <w:t>unsigned</w:t>
      </w:r>
      <w:r>
        <w:rPr>
          <w:rFonts w:ascii="新宋体" w:hAnsi="新宋体" w:cs="新宋体"/>
          <w:kern w:val="0"/>
          <w:sz w:val="19"/>
          <w:szCs w:val="19"/>
        </w:rPr>
        <w:t xml:space="preserve"> </w:t>
      </w:r>
      <w:r>
        <w:rPr>
          <w:rFonts w:ascii="新宋体" w:hAnsi="新宋体" w:cs="新宋体"/>
          <w:color w:val="0000FF"/>
          <w:kern w:val="0"/>
          <w:sz w:val="19"/>
          <w:szCs w:val="19"/>
        </w:rPr>
        <w:t>char</w:t>
      </w:r>
      <w:r>
        <w:rPr>
          <w:rFonts w:ascii="新宋体" w:hAnsi="新宋体" w:cs="新宋体"/>
          <w:kern w:val="0"/>
          <w:sz w:val="19"/>
          <w:szCs w:val="19"/>
        </w:rPr>
        <w:t xml:space="preserve"> *buf, </w:t>
      </w:r>
      <w:r>
        <w:rPr>
          <w:rFonts w:ascii="新宋体" w:hAnsi="新宋体" w:cs="新宋体"/>
          <w:color w:val="0000FF"/>
          <w:kern w:val="0"/>
          <w:sz w:val="19"/>
          <w:szCs w:val="19"/>
        </w:rPr>
        <w:t>int</w:t>
      </w:r>
      <w:r>
        <w:rPr>
          <w:rFonts w:ascii="新宋体" w:hAnsi="新宋体" w:cs="新宋体"/>
          <w:kern w:val="0"/>
          <w:sz w:val="19"/>
          <w:szCs w:val="19"/>
        </w:rPr>
        <w:t xml:space="preserve"> </w:t>
      </w:r>
      <w:proofErr w:type="spellStart"/>
      <w:r>
        <w:rPr>
          <w:rFonts w:ascii="新宋体" w:hAnsi="新宋体" w:cs="新宋体"/>
          <w:kern w:val="0"/>
          <w:sz w:val="19"/>
          <w:szCs w:val="19"/>
        </w:rPr>
        <w:t>len</w:t>
      </w:r>
      <w:proofErr w:type="spellEnd"/>
      <w:r>
        <w:rPr>
          <w:rFonts w:ascii="新宋体" w:hAnsi="新宋体" w:cs="新宋体"/>
          <w:kern w:val="0"/>
          <w:sz w:val="19"/>
          <w:szCs w:val="19"/>
        </w:rPr>
        <w:t>);</w:t>
      </w:r>
    </w:p>
    <w:p w:rsidR="0065056D" w:rsidRPr="0065056D" w:rsidRDefault="0065056D" w:rsidP="0065056D">
      <w:pPr>
        <w:pStyle w:val="ListParagraph"/>
        <w:tabs>
          <w:tab w:val="left" w:pos="1080"/>
        </w:tabs>
        <w:autoSpaceDE w:val="0"/>
        <w:autoSpaceDN w:val="0"/>
        <w:adjustRightInd w:val="0"/>
        <w:ind w:left="420" w:firstLineChars="0" w:firstLine="0"/>
        <w:jc w:val="left"/>
        <w:rPr>
          <w:rFonts w:ascii="新宋体" w:hAnsi="新宋体" w:cs="新宋体"/>
          <w:kern w:val="0"/>
          <w:sz w:val="19"/>
          <w:szCs w:val="19"/>
        </w:rPr>
      </w:pPr>
      <w:r>
        <w:rPr>
          <w:rFonts w:ascii="新宋体" w:hAnsi="新宋体" w:cs="新宋体"/>
          <w:kern w:val="0"/>
          <w:sz w:val="19"/>
          <w:szCs w:val="19"/>
        </w:rPr>
        <w:tab/>
      </w:r>
    </w:p>
    <w:p w:rsidR="00720AB8" w:rsidRPr="005723FB" w:rsidRDefault="00720AB8" w:rsidP="00D260A8">
      <w:pPr>
        <w:pStyle w:val="ListParagraph"/>
        <w:autoSpaceDE w:val="0"/>
        <w:autoSpaceDN w:val="0"/>
        <w:adjustRightInd w:val="0"/>
        <w:ind w:left="360" w:firstLineChars="0" w:firstLine="0"/>
        <w:jc w:val="left"/>
        <w:rPr>
          <w:rFonts w:ascii="新宋体" w:hAnsi="新宋体" w:cs="新宋体"/>
          <w:kern w:val="0"/>
          <w:sz w:val="19"/>
          <w:szCs w:val="19"/>
        </w:rPr>
      </w:pPr>
    </w:p>
    <w:p w:rsidR="005723FB" w:rsidRPr="00AD1A07" w:rsidRDefault="00AD1A07" w:rsidP="005723FB">
      <w:pPr>
        <w:pStyle w:val="ListParagraph"/>
        <w:numPr>
          <w:ilvl w:val="0"/>
          <w:numId w:val="20"/>
        </w:numPr>
        <w:autoSpaceDE w:val="0"/>
        <w:autoSpaceDN w:val="0"/>
        <w:adjustRightInd w:val="0"/>
        <w:ind w:firstLineChars="0"/>
        <w:jc w:val="left"/>
        <w:rPr>
          <w:rFonts w:ascii="新宋体" w:hAnsi="新宋体" w:cs="新宋体"/>
          <w:b/>
          <w:kern w:val="0"/>
          <w:sz w:val="24"/>
          <w:szCs w:val="19"/>
        </w:rPr>
      </w:pPr>
      <w:r w:rsidRPr="00AD1A07">
        <w:rPr>
          <w:rFonts w:ascii="新宋体" w:hAnsi="新宋体" w:cs="新宋体" w:hint="eastAsia"/>
          <w:b/>
          <w:kern w:val="0"/>
          <w:sz w:val="24"/>
          <w:szCs w:val="19"/>
        </w:rPr>
        <w:t>https_reload_ca(const char *company_id)</w:t>
      </w:r>
    </w:p>
    <w:p w:rsidR="00AD1A07" w:rsidRPr="005723FB" w:rsidRDefault="00AD1A07" w:rsidP="004139C1">
      <w:pPr>
        <w:pStyle w:val="ListParagraph"/>
        <w:autoSpaceDE w:val="0"/>
        <w:autoSpaceDN w:val="0"/>
        <w:adjustRightInd w:val="0"/>
        <w:ind w:left="360" w:firstLineChars="0" w:firstLine="0"/>
        <w:jc w:val="left"/>
        <w:rPr>
          <w:rFonts w:ascii="新宋体" w:hAnsi="新宋体" w:cs="新宋体"/>
          <w:kern w:val="0"/>
          <w:sz w:val="19"/>
          <w:szCs w:val="19"/>
        </w:rPr>
      </w:pPr>
      <w:r w:rsidRPr="005723FB">
        <w:rPr>
          <w:rFonts w:ascii="新宋体" w:hAnsi="新宋体" w:cs="新宋体"/>
          <w:color w:val="008000"/>
          <w:kern w:val="0"/>
          <w:sz w:val="19"/>
          <w:szCs w:val="19"/>
        </w:rPr>
        <w:t>/*</w:t>
      </w:r>
    </w:p>
    <w:p w:rsidR="00AD1A07" w:rsidRPr="005723FB" w:rsidRDefault="00AD1A07" w:rsidP="004139C1">
      <w:pPr>
        <w:pStyle w:val="ListParagraph"/>
        <w:autoSpaceDE w:val="0"/>
        <w:autoSpaceDN w:val="0"/>
        <w:adjustRightInd w:val="0"/>
        <w:ind w:left="360" w:firstLineChars="0" w:firstLine="0"/>
        <w:jc w:val="left"/>
        <w:rPr>
          <w:rFonts w:ascii="新宋体" w:hAnsi="新宋体" w:cs="新宋体"/>
          <w:kern w:val="0"/>
          <w:sz w:val="19"/>
          <w:szCs w:val="19"/>
        </w:rPr>
      </w:pPr>
      <w:r w:rsidRPr="005723FB">
        <w:rPr>
          <w:rFonts w:ascii="新宋体" w:hAnsi="新宋体" w:cs="新宋体"/>
          <w:color w:val="008000"/>
          <w:kern w:val="0"/>
          <w:sz w:val="19"/>
          <w:szCs w:val="19"/>
        </w:rPr>
        <w:t xml:space="preserve"> * </w:t>
      </w:r>
      <w:r>
        <w:rPr>
          <w:rFonts w:ascii="新宋体" w:hAnsi="新宋体" w:cs="新宋体" w:hint="eastAsia"/>
          <w:color w:val="008000"/>
          <w:kern w:val="0"/>
          <w:sz w:val="19"/>
          <w:szCs w:val="19"/>
        </w:rPr>
        <w:t xml:space="preserve">Reload the CA certificate after one customer </w:t>
      </w:r>
      <w:r w:rsidR="00F8187C">
        <w:rPr>
          <w:rFonts w:ascii="新宋体" w:hAnsi="新宋体" w:cs="新宋体" w:hint="eastAsia"/>
          <w:color w:val="008000"/>
          <w:kern w:val="0"/>
          <w:sz w:val="19"/>
          <w:szCs w:val="19"/>
        </w:rPr>
        <w:t>upload</w:t>
      </w:r>
      <w:r>
        <w:rPr>
          <w:rFonts w:ascii="新宋体" w:hAnsi="新宋体" w:cs="新宋体" w:hint="eastAsia"/>
          <w:color w:val="008000"/>
          <w:kern w:val="0"/>
          <w:sz w:val="19"/>
          <w:szCs w:val="19"/>
        </w:rPr>
        <w:t xml:space="preserve"> </w:t>
      </w:r>
      <w:r w:rsidR="00292EE3">
        <w:rPr>
          <w:rFonts w:ascii="新宋体" w:hAnsi="新宋体" w:cs="新宋体" w:hint="eastAsia"/>
          <w:color w:val="008000"/>
          <w:kern w:val="0"/>
          <w:sz w:val="19"/>
          <w:szCs w:val="19"/>
        </w:rPr>
        <w:t xml:space="preserve">new </w:t>
      </w:r>
      <w:r>
        <w:rPr>
          <w:rFonts w:ascii="新宋体" w:hAnsi="新宋体" w:cs="新宋体" w:hint="eastAsia"/>
          <w:color w:val="008000"/>
          <w:kern w:val="0"/>
          <w:sz w:val="19"/>
          <w:szCs w:val="19"/>
        </w:rPr>
        <w:t>CA certificate</w:t>
      </w:r>
    </w:p>
    <w:p w:rsidR="00AD1A07" w:rsidRPr="005723FB" w:rsidRDefault="00AD1A07" w:rsidP="004139C1">
      <w:pPr>
        <w:pStyle w:val="ListParagraph"/>
        <w:autoSpaceDE w:val="0"/>
        <w:autoSpaceDN w:val="0"/>
        <w:adjustRightInd w:val="0"/>
        <w:ind w:left="360" w:firstLineChars="0" w:firstLine="0"/>
        <w:jc w:val="left"/>
        <w:rPr>
          <w:rFonts w:ascii="新宋体" w:hAnsi="新宋体" w:cs="新宋体"/>
          <w:kern w:val="0"/>
          <w:sz w:val="19"/>
          <w:szCs w:val="19"/>
        </w:rPr>
      </w:pPr>
      <w:r w:rsidRPr="005723FB">
        <w:rPr>
          <w:rFonts w:ascii="新宋体" w:hAnsi="新宋体" w:cs="新宋体"/>
          <w:color w:val="008000"/>
          <w:kern w:val="0"/>
          <w:sz w:val="19"/>
          <w:szCs w:val="19"/>
        </w:rPr>
        <w:t xml:space="preserve"> * Param:</w:t>
      </w:r>
    </w:p>
    <w:p w:rsidR="00AD1A07" w:rsidRPr="005723FB" w:rsidRDefault="00AD1A07" w:rsidP="004139C1">
      <w:pPr>
        <w:pStyle w:val="ListParagraph"/>
        <w:autoSpaceDE w:val="0"/>
        <w:autoSpaceDN w:val="0"/>
        <w:adjustRightInd w:val="0"/>
        <w:ind w:left="360" w:firstLineChars="0" w:firstLine="0"/>
        <w:jc w:val="left"/>
        <w:rPr>
          <w:rFonts w:ascii="新宋体" w:hAnsi="新宋体" w:cs="新宋体"/>
          <w:kern w:val="0"/>
          <w:sz w:val="19"/>
          <w:szCs w:val="19"/>
        </w:rPr>
      </w:pPr>
      <w:r w:rsidRPr="005723FB">
        <w:rPr>
          <w:rFonts w:ascii="新宋体" w:hAnsi="新宋体" w:cs="新宋体"/>
          <w:color w:val="008000"/>
          <w:kern w:val="0"/>
          <w:sz w:val="19"/>
          <w:szCs w:val="19"/>
        </w:rPr>
        <w:t xml:space="preserve"> *     </w:t>
      </w:r>
      <w:r w:rsidR="00292EE3">
        <w:rPr>
          <w:rFonts w:ascii="新宋体" w:hAnsi="新宋体" w:cs="新宋体" w:hint="eastAsia"/>
          <w:color w:val="008000"/>
          <w:kern w:val="0"/>
          <w:sz w:val="19"/>
          <w:szCs w:val="19"/>
        </w:rPr>
        <w:t>company_id</w:t>
      </w:r>
      <w:r w:rsidRPr="005723FB">
        <w:rPr>
          <w:rFonts w:ascii="新宋体" w:hAnsi="新宋体" w:cs="新宋体"/>
          <w:color w:val="008000"/>
          <w:kern w:val="0"/>
          <w:sz w:val="19"/>
          <w:szCs w:val="19"/>
        </w:rPr>
        <w:t xml:space="preserve">: </w:t>
      </w:r>
      <w:r w:rsidR="00292EE3">
        <w:rPr>
          <w:rFonts w:ascii="新宋体" w:hAnsi="新宋体" w:cs="新宋体" w:hint="eastAsia"/>
          <w:color w:val="008000"/>
          <w:kern w:val="0"/>
          <w:sz w:val="19"/>
          <w:szCs w:val="19"/>
        </w:rPr>
        <w:t>company id</w:t>
      </w:r>
    </w:p>
    <w:p w:rsidR="00AD1A07" w:rsidRPr="005723FB" w:rsidRDefault="00AD1A07" w:rsidP="004139C1">
      <w:pPr>
        <w:pStyle w:val="ListParagraph"/>
        <w:autoSpaceDE w:val="0"/>
        <w:autoSpaceDN w:val="0"/>
        <w:adjustRightInd w:val="0"/>
        <w:ind w:left="360" w:firstLineChars="0" w:firstLine="0"/>
        <w:jc w:val="left"/>
        <w:rPr>
          <w:rFonts w:ascii="新宋体" w:hAnsi="新宋体" w:cs="新宋体"/>
          <w:kern w:val="0"/>
          <w:sz w:val="19"/>
          <w:szCs w:val="19"/>
        </w:rPr>
      </w:pPr>
      <w:r w:rsidRPr="005723FB">
        <w:rPr>
          <w:rFonts w:ascii="新宋体" w:hAnsi="新宋体" w:cs="新宋体"/>
          <w:color w:val="008000"/>
          <w:kern w:val="0"/>
          <w:sz w:val="19"/>
          <w:szCs w:val="19"/>
        </w:rPr>
        <w:t xml:space="preserve"> *</w:t>
      </w:r>
    </w:p>
    <w:p w:rsidR="00AD1A07" w:rsidRPr="005723FB" w:rsidRDefault="00AD1A07" w:rsidP="004139C1">
      <w:pPr>
        <w:pStyle w:val="ListParagraph"/>
        <w:autoSpaceDE w:val="0"/>
        <w:autoSpaceDN w:val="0"/>
        <w:adjustRightInd w:val="0"/>
        <w:ind w:left="360" w:firstLineChars="0" w:firstLine="0"/>
        <w:jc w:val="left"/>
        <w:rPr>
          <w:rFonts w:ascii="新宋体" w:hAnsi="新宋体" w:cs="新宋体"/>
          <w:kern w:val="0"/>
          <w:sz w:val="19"/>
          <w:szCs w:val="19"/>
        </w:rPr>
      </w:pPr>
      <w:r w:rsidRPr="005723FB">
        <w:rPr>
          <w:rFonts w:ascii="新宋体" w:hAnsi="新宋体" w:cs="新宋体"/>
          <w:color w:val="008000"/>
          <w:kern w:val="0"/>
          <w:sz w:val="19"/>
          <w:szCs w:val="19"/>
        </w:rPr>
        <w:t xml:space="preserve"> * Return:</w:t>
      </w:r>
    </w:p>
    <w:p w:rsidR="00AD1A07" w:rsidRPr="005723FB" w:rsidRDefault="00AD1A07" w:rsidP="004139C1">
      <w:pPr>
        <w:pStyle w:val="ListParagraph"/>
        <w:autoSpaceDE w:val="0"/>
        <w:autoSpaceDN w:val="0"/>
        <w:adjustRightInd w:val="0"/>
        <w:ind w:left="360" w:firstLineChars="0" w:firstLine="0"/>
        <w:jc w:val="left"/>
        <w:rPr>
          <w:rFonts w:ascii="新宋体" w:hAnsi="新宋体" w:cs="新宋体"/>
          <w:kern w:val="0"/>
          <w:sz w:val="19"/>
          <w:szCs w:val="19"/>
        </w:rPr>
      </w:pPr>
      <w:r w:rsidRPr="005723FB">
        <w:rPr>
          <w:rFonts w:ascii="新宋体" w:hAnsi="新宋体" w:cs="新宋体"/>
          <w:color w:val="008000"/>
          <w:kern w:val="0"/>
          <w:sz w:val="19"/>
          <w:szCs w:val="19"/>
        </w:rPr>
        <w:t xml:space="preserve"> *    </w:t>
      </w:r>
      <w:r w:rsidR="004E72B9">
        <w:rPr>
          <w:rFonts w:ascii="新宋体" w:hAnsi="新宋体" w:cs="新宋体"/>
          <w:color w:val="008000"/>
          <w:kern w:val="0"/>
          <w:sz w:val="19"/>
          <w:szCs w:val="19"/>
        </w:rPr>
        <w:t xml:space="preserve"> https_err_success: successful</w:t>
      </w:r>
    </w:p>
    <w:p w:rsidR="00AD1A07" w:rsidRPr="005723FB" w:rsidRDefault="00AD1A07" w:rsidP="004139C1">
      <w:pPr>
        <w:pStyle w:val="ListParagraph"/>
        <w:autoSpaceDE w:val="0"/>
        <w:autoSpaceDN w:val="0"/>
        <w:adjustRightInd w:val="0"/>
        <w:ind w:left="360" w:firstLineChars="0" w:firstLine="0"/>
        <w:jc w:val="left"/>
        <w:rPr>
          <w:rFonts w:ascii="新宋体" w:hAnsi="新宋体" w:cs="新宋体"/>
          <w:kern w:val="0"/>
          <w:sz w:val="19"/>
          <w:szCs w:val="19"/>
        </w:rPr>
      </w:pPr>
      <w:r w:rsidRPr="005723FB">
        <w:rPr>
          <w:rFonts w:ascii="新宋体" w:hAnsi="新宋体" w:cs="新宋体"/>
          <w:color w:val="008000"/>
          <w:kern w:val="0"/>
          <w:sz w:val="19"/>
          <w:szCs w:val="19"/>
        </w:rPr>
        <w:t xml:space="preserve"> *     https_err_</w:t>
      </w:r>
      <w:r w:rsidR="00292EE3">
        <w:rPr>
          <w:rFonts w:ascii="新宋体" w:hAnsi="新宋体" w:cs="新宋体" w:hint="eastAsia"/>
          <w:color w:val="008000"/>
          <w:kern w:val="0"/>
          <w:sz w:val="19"/>
          <w:szCs w:val="19"/>
        </w:rPr>
        <w:t>unknown</w:t>
      </w:r>
      <w:r w:rsidR="004139C1">
        <w:rPr>
          <w:rFonts w:ascii="新宋体" w:hAnsi="新宋体" w:cs="新宋体"/>
          <w:color w:val="008000"/>
          <w:kern w:val="0"/>
          <w:sz w:val="19"/>
          <w:szCs w:val="19"/>
        </w:rPr>
        <w:t>:</w:t>
      </w:r>
      <w:r w:rsidR="004139C1">
        <w:rPr>
          <w:rFonts w:ascii="新宋体" w:hAnsi="新宋体" w:cs="新宋体" w:hint="eastAsia"/>
          <w:color w:val="008000"/>
          <w:kern w:val="0"/>
          <w:sz w:val="19"/>
          <w:szCs w:val="19"/>
        </w:rPr>
        <w:t xml:space="preserve"> error happened</w:t>
      </w:r>
    </w:p>
    <w:p w:rsidR="00AD1A07" w:rsidRPr="005723FB" w:rsidRDefault="00AD1A07" w:rsidP="004139C1">
      <w:pPr>
        <w:pStyle w:val="ListParagraph"/>
        <w:autoSpaceDE w:val="0"/>
        <w:autoSpaceDN w:val="0"/>
        <w:adjustRightInd w:val="0"/>
        <w:ind w:left="360" w:firstLineChars="0" w:firstLine="0"/>
        <w:jc w:val="left"/>
        <w:rPr>
          <w:rFonts w:ascii="新宋体" w:hAnsi="新宋体" w:cs="新宋体"/>
          <w:kern w:val="0"/>
          <w:sz w:val="19"/>
          <w:szCs w:val="19"/>
        </w:rPr>
      </w:pPr>
      <w:r w:rsidRPr="005723FB">
        <w:rPr>
          <w:rFonts w:ascii="新宋体" w:hAnsi="新宋体" w:cs="新宋体"/>
          <w:color w:val="008000"/>
          <w:kern w:val="0"/>
          <w:sz w:val="19"/>
          <w:szCs w:val="19"/>
        </w:rPr>
        <w:t xml:space="preserve"> */</w:t>
      </w:r>
    </w:p>
    <w:p w:rsidR="00AD1A07" w:rsidRPr="005723FB" w:rsidRDefault="00AD1A07" w:rsidP="004139C1">
      <w:pPr>
        <w:pStyle w:val="ListParagraph"/>
        <w:autoSpaceDE w:val="0"/>
        <w:autoSpaceDN w:val="0"/>
        <w:adjustRightInd w:val="0"/>
        <w:ind w:left="360" w:firstLineChars="0" w:firstLine="0"/>
        <w:jc w:val="left"/>
        <w:rPr>
          <w:rFonts w:ascii="新宋体" w:hAnsi="新宋体" w:cs="新宋体"/>
          <w:kern w:val="0"/>
          <w:sz w:val="19"/>
          <w:szCs w:val="19"/>
        </w:rPr>
      </w:pPr>
      <w:proofErr w:type="gramStart"/>
      <w:r w:rsidRPr="005723FB">
        <w:rPr>
          <w:rFonts w:ascii="新宋体" w:hAnsi="新宋体" w:cs="新宋体"/>
          <w:color w:val="0000FF"/>
          <w:kern w:val="0"/>
          <w:sz w:val="19"/>
          <w:szCs w:val="19"/>
        </w:rPr>
        <w:t>int</w:t>
      </w:r>
      <w:proofErr w:type="gramEnd"/>
      <w:r w:rsidRPr="005723FB">
        <w:rPr>
          <w:rFonts w:ascii="新宋体" w:hAnsi="新宋体" w:cs="新宋体"/>
          <w:kern w:val="0"/>
          <w:sz w:val="19"/>
          <w:szCs w:val="19"/>
        </w:rPr>
        <w:t xml:space="preserve"> </w:t>
      </w:r>
      <w:bookmarkStart w:id="59" w:name="OLE_LINK9"/>
      <w:bookmarkStart w:id="60" w:name="OLE_LINK10"/>
      <w:r w:rsidRPr="005723FB">
        <w:rPr>
          <w:rFonts w:ascii="新宋体" w:hAnsi="新宋体" w:cs="新宋体"/>
          <w:kern w:val="0"/>
          <w:sz w:val="19"/>
          <w:szCs w:val="19"/>
        </w:rPr>
        <w:t>https_</w:t>
      </w:r>
      <w:r w:rsidR="00BC6128">
        <w:rPr>
          <w:rFonts w:ascii="新宋体" w:hAnsi="新宋体" w:cs="新宋体" w:hint="eastAsia"/>
          <w:kern w:val="0"/>
          <w:sz w:val="19"/>
          <w:szCs w:val="19"/>
        </w:rPr>
        <w:t>reload_ca</w:t>
      </w:r>
      <w:bookmarkEnd w:id="59"/>
      <w:bookmarkEnd w:id="60"/>
      <w:r w:rsidRPr="005723FB">
        <w:rPr>
          <w:rFonts w:ascii="新宋体" w:hAnsi="新宋体" w:cs="新宋体"/>
          <w:kern w:val="0"/>
          <w:sz w:val="19"/>
          <w:szCs w:val="19"/>
        </w:rPr>
        <w:t>(</w:t>
      </w:r>
      <w:r w:rsidRPr="005723FB">
        <w:rPr>
          <w:rFonts w:ascii="新宋体" w:hAnsi="新宋体" w:cs="新宋体"/>
          <w:color w:val="0000FF"/>
          <w:kern w:val="0"/>
          <w:sz w:val="19"/>
          <w:szCs w:val="19"/>
        </w:rPr>
        <w:t>const</w:t>
      </w:r>
      <w:r w:rsidRPr="005723FB">
        <w:rPr>
          <w:rFonts w:ascii="新宋体" w:hAnsi="新宋体" w:cs="新宋体"/>
          <w:kern w:val="0"/>
          <w:sz w:val="19"/>
          <w:szCs w:val="19"/>
        </w:rPr>
        <w:t xml:space="preserve"> </w:t>
      </w:r>
      <w:r w:rsidRPr="005723FB">
        <w:rPr>
          <w:rFonts w:ascii="新宋体" w:hAnsi="新宋体" w:cs="新宋体"/>
          <w:color w:val="0000FF"/>
          <w:kern w:val="0"/>
          <w:sz w:val="19"/>
          <w:szCs w:val="19"/>
        </w:rPr>
        <w:t>char</w:t>
      </w:r>
      <w:r w:rsidRPr="005723FB">
        <w:rPr>
          <w:rFonts w:ascii="新宋体" w:hAnsi="新宋体" w:cs="新宋体"/>
          <w:kern w:val="0"/>
          <w:sz w:val="19"/>
          <w:szCs w:val="19"/>
        </w:rPr>
        <w:t xml:space="preserve"> *</w:t>
      </w:r>
      <w:r w:rsidR="00514F58">
        <w:rPr>
          <w:rFonts w:ascii="新宋体" w:hAnsi="新宋体" w:cs="新宋体" w:hint="eastAsia"/>
          <w:kern w:val="0"/>
          <w:sz w:val="19"/>
          <w:szCs w:val="19"/>
        </w:rPr>
        <w:t>company_id</w:t>
      </w:r>
      <w:r w:rsidRPr="005723FB">
        <w:rPr>
          <w:rFonts w:ascii="新宋体" w:hAnsi="新宋体" w:cs="新宋体"/>
          <w:kern w:val="0"/>
          <w:sz w:val="19"/>
          <w:szCs w:val="19"/>
        </w:rPr>
        <w:t>);</w:t>
      </w:r>
    </w:p>
    <w:p w:rsidR="00AD6596" w:rsidRPr="005723FB" w:rsidRDefault="00AD6596" w:rsidP="00AD6596">
      <w:pPr>
        <w:pStyle w:val="ListParagraph"/>
        <w:autoSpaceDE w:val="0"/>
        <w:autoSpaceDN w:val="0"/>
        <w:adjustRightInd w:val="0"/>
        <w:ind w:left="360" w:firstLineChars="0" w:firstLine="0"/>
        <w:jc w:val="left"/>
        <w:rPr>
          <w:rFonts w:ascii="新宋体" w:hAnsi="新宋体" w:cs="新宋体"/>
          <w:kern w:val="0"/>
          <w:sz w:val="19"/>
          <w:szCs w:val="19"/>
        </w:rPr>
      </w:pPr>
    </w:p>
    <w:p w:rsidR="00AD6596" w:rsidRPr="00AD1A07" w:rsidRDefault="00AD6596" w:rsidP="00AD6596">
      <w:pPr>
        <w:pStyle w:val="ListParagraph"/>
        <w:numPr>
          <w:ilvl w:val="0"/>
          <w:numId w:val="20"/>
        </w:numPr>
        <w:autoSpaceDE w:val="0"/>
        <w:autoSpaceDN w:val="0"/>
        <w:adjustRightInd w:val="0"/>
        <w:ind w:firstLineChars="0"/>
        <w:jc w:val="left"/>
        <w:rPr>
          <w:rFonts w:ascii="新宋体" w:hAnsi="新宋体" w:cs="新宋体"/>
          <w:b/>
          <w:kern w:val="0"/>
          <w:sz w:val="24"/>
          <w:szCs w:val="19"/>
        </w:rPr>
      </w:pPr>
      <w:bookmarkStart w:id="61" w:name="OLE_LINK19"/>
      <w:bookmarkStart w:id="62" w:name="OLE_LINK20"/>
      <w:r>
        <w:rPr>
          <w:rFonts w:ascii="新宋体" w:hAnsi="新宋体" w:cs="新宋体" w:hint="eastAsia"/>
          <w:b/>
          <w:kern w:val="0"/>
          <w:sz w:val="24"/>
          <w:szCs w:val="19"/>
        </w:rPr>
        <w:t>https_clean_</w:t>
      </w:r>
      <w:r w:rsidR="00E15356">
        <w:rPr>
          <w:rFonts w:ascii="新宋体" w:hAnsi="新宋体" w:cs="新宋体" w:hint="eastAsia"/>
          <w:b/>
          <w:kern w:val="0"/>
          <w:sz w:val="24"/>
          <w:szCs w:val="19"/>
        </w:rPr>
        <w:t>cert_</w:t>
      </w:r>
      <w:r>
        <w:rPr>
          <w:rFonts w:ascii="新宋体" w:hAnsi="新宋体" w:cs="新宋体" w:hint="eastAsia"/>
          <w:b/>
          <w:kern w:val="0"/>
          <w:sz w:val="24"/>
          <w:szCs w:val="19"/>
        </w:rPr>
        <w:t>cache</w:t>
      </w:r>
      <w:r w:rsidRPr="00AD1A07">
        <w:rPr>
          <w:rFonts w:ascii="新宋体" w:hAnsi="新宋体" w:cs="新宋体" w:hint="eastAsia"/>
          <w:b/>
          <w:kern w:val="0"/>
          <w:sz w:val="24"/>
          <w:szCs w:val="19"/>
        </w:rPr>
        <w:t>(const char *company_id</w:t>
      </w:r>
      <w:r w:rsidR="002C545C">
        <w:rPr>
          <w:rFonts w:ascii="新宋体" w:hAnsi="新宋体" w:cs="新宋体" w:hint="eastAsia"/>
          <w:b/>
          <w:kern w:val="0"/>
          <w:sz w:val="24"/>
          <w:szCs w:val="19"/>
        </w:rPr>
        <w:t xml:space="preserve">, </w:t>
      </w:r>
      <w:r w:rsidR="002C545C" w:rsidRPr="00127C14">
        <w:rPr>
          <w:rFonts w:ascii="新宋体" w:hAnsi="新宋体" w:cs="新宋体" w:hint="eastAsia"/>
          <w:b/>
          <w:kern w:val="0"/>
          <w:sz w:val="24"/>
          <w:szCs w:val="19"/>
        </w:rPr>
        <w:t>https_cert_cache_type etype</w:t>
      </w:r>
      <w:r w:rsidRPr="00AD1A07">
        <w:rPr>
          <w:rFonts w:ascii="新宋体" w:hAnsi="新宋体" w:cs="新宋体" w:hint="eastAsia"/>
          <w:b/>
          <w:kern w:val="0"/>
          <w:sz w:val="24"/>
          <w:szCs w:val="19"/>
        </w:rPr>
        <w:t>)</w:t>
      </w:r>
      <w:bookmarkEnd w:id="61"/>
      <w:bookmarkEnd w:id="62"/>
    </w:p>
    <w:p w:rsidR="00AD6596" w:rsidRPr="005723FB" w:rsidRDefault="00AD6596" w:rsidP="00AD6596">
      <w:pPr>
        <w:pStyle w:val="ListParagraph"/>
        <w:autoSpaceDE w:val="0"/>
        <w:autoSpaceDN w:val="0"/>
        <w:adjustRightInd w:val="0"/>
        <w:ind w:left="360" w:firstLineChars="0" w:firstLine="0"/>
        <w:jc w:val="left"/>
        <w:rPr>
          <w:rFonts w:ascii="新宋体" w:hAnsi="新宋体" w:cs="新宋体"/>
          <w:kern w:val="0"/>
          <w:sz w:val="19"/>
          <w:szCs w:val="19"/>
        </w:rPr>
      </w:pPr>
      <w:r w:rsidRPr="005723FB">
        <w:rPr>
          <w:rFonts w:ascii="新宋体" w:hAnsi="新宋体" w:cs="新宋体"/>
          <w:color w:val="008000"/>
          <w:kern w:val="0"/>
          <w:sz w:val="19"/>
          <w:szCs w:val="19"/>
        </w:rPr>
        <w:t>/*</w:t>
      </w:r>
    </w:p>
    <w:p w:rsidR="00AD6596" w:rsidRPr="005723FB" w:rsidRDefault="00AD6596" w:rsidP="00AD6596">
      <w:pPr>
        <w:pStyle w:val="ListParagraph"/>
        <w:autoSpaceDE w:val="0"/>
        <w:autoSpaceDN w:val="0"/>
        <w:adjustRightInd w:val="0"/>
        <w:ind w:left="360" w:firstLineChars="0" w:firstLine="0"/>
        <w:jc w:val="left"/>
        <w:rPr>
          <w:rFonts w:ascii="新宋体" w:hAnsi="新宋体" w:cs="新宋体"/>
          <w:kern w:val="0"/>
          <w:sz w:val="19"/>
          <w:szCs w:val="19"/>
        </w:rPr>
      </w:pPr>
      <w:r w:rsidRPr="005723FB">
        <w:rPr>
          <w:rFonts w:ascii="新宋体" w:hAnsi="新宋体" w:cs="新宋体"/>
          <w:color w:val="008000"/>
          <w:kern w:val="0"/>
          <w:sz w:val="19"/>
          <w:szCs w:val="19"/>
        </w:rPr>
        <w:t xml:space="preserve"> * </w:t>
      </w:r>
      <w:r>
        <w:rPr>
          <w:rFonts w:ascii="新宋体" w:hAnsi="新宋体" w:cs="新宋体" w:hint="eastAsia"/>
          <w:color w:val="008000"/>
          <w:kern w:val="0"/>
          <w:sz w:val="19"/>
          <w:szCs w:val="19"/>
        </w:rPr>
        <w:t>Clean one company</w:t>
      </w:r>
      <w:r>
        <w:rPr>
          <w:rFonts w:ascii="新宋体" w:hAnsi="新宋体" w:cs="新宋体"/>
          <w:color w:val="008000"/>
          <w:kern w:val="0"/>
          <w:sz w:val="19"/>
          <w:szCs w:val="19"/>
        </w:rPr>
        <w:t>’</w:t>
      </w:r>
      <w:r>
        <w:rPr>
          <w:rFonts w:ascii="新宋体" w:hAnsi="新宋体" w:cs="新宋体" w:hint="eastAsia"/>
          <w:color w:val="008000"/>
          <w:kern w:val="0"/>
          <w:sz w:val="19"/>
          <w:szCs w:val="19"/>
        </w:rPr>
        <w:t>s certificate cache</w:t>
      </w:r>
    </w:p>
    <w:p w:rsidR="00AD6596" w:rsidRPr="005723FB" w:rsidRDefault="00AD6596" w:rsidP="00AD6596">
      <w:pPr>
        <w:pStyle w:val="ListParagraph"/>
        <w:autoSpaceDE w:val="0"/>
        <w:autoSpaceDN w:val="0"/>
        <w:adjustRightInd w:val="0"/>
        <w:ind w:left="360" w:firstLineChars="0" w:firstLine="0"/>
        <w:jc w:val="left"/>
        <w:rPr>
          <w:rFonts w:ascii="新宋体" w:hAnsi="新宋体" w:cs="新宋体"/>
          <w:kern w:val="0"/>
          <w:sz w:val="19"/>
          <w:szCs w:val="19"/>
        </w:rPr>
      </w:pPr>
      <w:r w:rsidRPr="005723FB">
        <w:rPr>
          <w:rFonts w:ascii="新宋体" w:hAnsi="新宋体" w:cs="新宋体"/>
          <w:color w:val="008000"/>
          <w:kern w:val="0"/>
          <w:sz w:val="19"/>
          <w:szCs w:val="19"/>
        </w:rPr>
        <w:t xml:space="preserve"> * Param:</w:t>
      </w:r>
    </w:p>
    <w:p w:rsidR="00AD6596" w:rsidRDefault="00AD6596" w:rsidP="00AD6596">
      <w:pPr>
        <w:pStyle w:val="ListParagraph"/>
        <w:autoSpaceDE w:val="0"/>
        <w:autoSpaceDN w:val="0"/>
        <w:adjustRightInd w:val="0"/>
        <w:ind w:left="360" w:firstLineChars="0" w:firstLine="0"/>
        <w:jc w:val="left"/>
        <w:rPr>
          <w:rFonts w:ascii="新宋体" w:hAnsi="新宋体" w:cs="新宋体"/>
          <w:color w:val="008000"/>
          <w:kern w:val="0"/>
          <w:sz w:val="19"/>
          <w:szCs w:val="19"/>
        </w:rPr>
      </w:pPr>
      <w:r w:rsidRPr="005723FB">
        <w:rPr>
          <w:rFonts w:ascii="新宋体" w:hAnsi="新宋体" w:cs="新宋体"/>
          <w:color w:val="008000"/>
          <w:kern w:val="0"/>
          <w:sz w:val="19"/>
          <w:szCs w:val="19"/>
        </w:rPr>
        <w:t xml:space="preserve"> *     </w:t>
      </w:r>
      <w:r>
        <w:rPr>
          <w:rFonts w:ascii="新宋体" w:hAnsi="新宋体" w:cs="新宋体" w:hint="eastAsia"/>
          <w:color w:val="008000"/>
          <w:kern w:val="0"/>
          <w:sz w:val="19"/>
          <w:szCs w:val="19"/>
        </w:rPr>
        <w:t>company_id</w:t>
      </w:r>
      <w:r w:rsidRPr="005723FB">
        <w:rPr>
          <w:rFonts w:ascii="新宋体" w:hAnsi="新宋体" w:cs="新宋体"/>
          <w:color w:val="008000"/>
          <w:kern w:val="0"/>
          <w:sz w:val="19"/>
          <w:szCs w:val="19"/>
        </w:rPr>
        <w:t xml:space="preserve">: </w:t>
      </w:r>
      <w:r>
        <w:rPr>
          <w:rFonts w:ascii="新宋体" w:hAnsi="新宋体" w:cs="新宋体" w:hint="eastAsia"/>
          <w:color w:val="008000"/>
          <w:kern w:val="0"/>
          <w:sz w:val="19"/>
          <w:szCs w:val="19"/>
        </w:rPr>
        <w:t>company id</w:t>
      </w:r>
    </w:p>
    <w:p w:rsidR="00E15356" w:rsidRPr="005723FB" w:rsidRDefault="00E15356" w:rsidP="00E15356">
      <w:pPr>
        <w:pStyle w:val="ListParagraph"/>
        <w:autoSpaceDE w:val="0"/>
        <w:autoSpaceDN w:val="0"/>
        <w:adjustRightInd w:val="0"/>
        <w:ind w:left="360" w:firstLineChars="50" w:firstLine="95"/>
        <w:jc w:val="left"/>
        <w:rPr>
          <w:rFonts w:ascii="新宋体" w:hAnsi="新宋体" w:cs="新宋体"/>
          <w:kern w:val="0"/>
          <w:sz w:val="19"/>
          <w:szCs w:val="19"/>
        </w:rPr>
      </w:pPr>
      <w:r>
        <w:rPr>
          <w:rFonts w:ascii="新宋体" w:hAnsi="新宋体" w:cs="新宋体" w:hint="eastAsia"/>
          <w:color w:val="008000"/>
          <w:kern w:val="0"/>
          <w:sz w:val="19"/>
          <w:szCs w:val="19"/>
        </w:rPr>
        <w:t xml:space="preserve">*     </w:t>
      </w:r>
      <w:proofErr w:type="gramStart"/>
      <w:r>
        <w:rPr>
          <w:rFonts w:ascii="新宋体" w:hAnsi="新宋体" w:cs="新宋体" w:hint="eastAsia"/>
          <w:color w:val="008000"/>
          <w:kern w:val="0"/>
          <w:sz w:val="19"/>
          <w:szCs w:val="19"/>
        </w:rPr>
        <w:t>etype</w:t>
      </w:r>
      <w:proofErr w:type="gramEnd"/>
      <w:r>
        <w:rPr>
          <w:rFonts w:ascii="新宋体" w:hAnsi="新宋体" w:cs="新宋体" w:hint="eastAsia"/>
          <w:color w:val="008000"/>
          <w:kern w:val="0"/>
          <w:sz w:val="19"/>
          <w:szCs w:val="19"/>
        </w:rPr>
        <w:t>: cache type</w:t>
      </w:r>
    </w:p>
    <w:p w:rsidR="00AD6596" w:rsidRPr="005723FB" w:rsidRDefault="00AD6596" w:rsidP="00AD6596">
      <w:pPr>
        <w:pStyle w:val="ListParagraph"/>
        <w:autoSpaceDE w:val="0"/>
        <w:autoSpaceDN w:val="0"/>
        <w:adjustRightInd w:val="0"/>
        <w:ind w:left="360" w:firstLineChars="0" w:firstLine="0"/>
        <w:jc w:val="left"/>
        <w:rPr>
          <w:rFonts w:ascii="新宋体" w:hAnsi="新宋体" w:cs="新宋体"/>
          <w:kern w:val="0"/>
          <w:sz w:val="19"/>
          <w:szCs w:val="19"/>
        </w:rPr>
      </w:pPr>
      <w:r w:rsidRPr="005723FB">
        <w:rPr>
          <w:rFonts w:ascii="新宋体" w:hAnsi="新宋体" w:cs="新宋体"/>
          <w:color w:val="008000"/>
          <w:kern w:val="0"/>
          <w:sz w:val="19"/>
          <w:szCs w:val="19"/>
        </w:rPr>
        <w:t xml:space="preserve"> *</w:t>
      </w:r>
    </w:p>
    <w:p w:rsidR="00AD6596" w:rsidRPr="005723FB" w:rsidRDefault="00AD6596" w:rsidP="00AD6596">
      <w:pPr>
        <w:pStyle w:val="ListParagraph"/>
        <w:autoSpaceDE w:val="0"/>
        <w:autoSpaceDN w:val="0"/>
        <w:adjustRightInd w:val="0"/>
        <w:ind w:left="360" w:firstLineChars="0" w:firstLine="0"/>
        <w:jc w:val="left"/>
        <w:rPr>
          <w:rFonts w:ascii="新宋体" w:hAnsi="新宋体" w:cs="新宋体"/>
          <w:kern w:val="0"/>
          <w:sz w:val="19"/>
          <w:szCs w:val="19"/>
        </w:rPr>
      </w:pPr>
      <w:r w:rsidRPr="005723FB">
        <w:rPr>
          <w:rFonts w:ascii="新宋体" w:hAnsi="新宋体" w:cs="新宋体"/>
          <w:color w:val="008000"/>
          <w:kern w:val="0"/>
          <w:sz w:val="19"/>
          <w:szCs w:val="19"/>
        </w:rPr>
        <w:lastRenderedPageBreak/>
        <w:t xml:space="preserve"> * Return:</w:t>
      </w:r>
    </w:p>
    <w:p w:rsidR="00AD6596" w:rsidRPr="005723FB" w:rsidRDefault="00AD6596" w:rsidP="00AD6596">
      <w:pPr>
        <w:pStyle w:val="ListParagraph"/>
        <w:autoSpaceDE w:val="0"/>
        <w:autoSpaceDN w:val="0"/>
        <w:adjustRightInd w:val="0"/>
        <w:ind w:left="360" w:firstLineChars="0" w:firstLine="0"/>
        <w:jc w:val="left"/>
        <w:rPr>
          <w:rFonts w:ascii="新宋体" w:hAnsi="新宋体" w:cs="新宋体"/>
          <w:kern w:val="0"/>
          <w:sz w:val="19"/>
          <w:szCs w:val="19"/>
        </w:rPr>
      </w:pPr>
      <w:r w:rsidRPr="005723FB">
        <w:rPr>
          <w:rFonts w:ascii="新宋体" w:hAnsi="新宋体" w:cs="新宋体"/>
          <w:color w:val="008000"/>
          <w:kern w:val="0"/>
          <w:sz w:val="19"/>
          <w:szCs w:val="19"/>
        </w:rPr>
        <w:t xml:space="preserve"> *    </w:t>
      </w:r>
      <w:r>
        <w:rPr>
          <w:rFonts w:ascii="新宋体" w:hAnsi="新宋体" w:cs="新宋体"/>
          <w:color w:val="008000"/>
          <w:kern w:val="0"/>
          <w:sz w:val="19"/>
          <w:szCs w:val="19"/>
        </w:rPr>
        <w:t xml:space="preserve"> https_err_success: successful</w:t>
      </w:r>
    </w:p>
    <w:p w:rsidR="00AD6596" w:rsidRPr="005723FB" w:rsidRDefault="00AD6596" w:rsidP="00AD6596">
      <w:pPr>
        <w:pStyle w:val="ListParagraph"/>
        <w:autoSpaceDE w:val="0"/>
        <w:autoSpaceDN w:val="0"/>
        <w:adjustRightInd w:val="0"/>
        <w:ind w:left="360" w:firstLineChars="0" w:firstLine="0"/>
        <w:jc w:val="left"/>
        <w:rPr>
          <w:rFonts w:ascii="新宋体" w:hAnsi="新宋体" w:cs="新宋体"/>
          <w:kern w:val="0"/>
          <w:sz w:val="19"/>
          <w:szCs w:val="19"/>
        </w:rPr>
      </w:pPr>
      <w:r w:rsidRPr="005723FB">
        <w:rPr>
          <w:rFonts w:ascii="新宋体" w:hAnsi="新宋体" w:cs="新宋体"/>
          <w:color w:val="008000"/>
          <w:kern w:val="0"/>
          <w:sz w:val="19"/>
          <w:szCs w:val="19"/>
        </w:rPr>
        <w:t xml:space="preserve"> *     https_err_</w:t>
      </w:r>
      <w:r>
        <w:rPr>
          <w:rFonts w:ascii="新宋体" w:hAnsi="新宋体" w:cs="新宋体" w:hint="eastAsia"/>
          <w:color w:val="008000"/>
          <w:kern w:val="0"/>
          <w:sz w:val="19"/>
          <w:szCs w:val="19"/>
        </w:rPr>
        <w:t>unknown</w:t>
      </w:r>
      <w:r>
        <w:rPr>
          <w:rFonts w:ascii="新宋体" w:hAnsi="新宋体" w:cs="新宋体"/>
          <w:color w:val="008000"/>
          <w:kern w:val="0"/>
          <w:sz w:val="19"/>
          <w:szCs w:val="19"/>
        </w:rPr>
        <w:t>:</w:t>
      </w:r>
      <w:r>
        <w:rPr>
          <w:rFonts w:ascii="新宋体" w:hAnsi="新宋体" w:cs="新宋体" w:hint="eastAsia"/>
          <w:color w:val="008000"/>
          <w:kern w:val="0"/>
          <w:sz w:val="19"/>
          <w:szCs w:val="19"/>
        </w:rPr>
        <w:t xml:space="preserve"> error happened</w:t>
      </w:r>
    </w:p>
    <w:p w:rsidR="00AD6596" w:rsidRDefault="00AD6596" w:rsidP="00AD6596">
      <w:pPr>
        <w:pStyle w:val="ListParagraph"/>
        <w:autoSpaceDE w:val="0"/>
        <w:autoSpaceDN w:val="0"/>
        <w:adjustRightInd w:val="0"/>
        <w:ind w:left="360" w:firstLineChars="0" w:firstLine="0"/>
        <w:jc w:val="left"/>
        <w:rPr>
          <w:rFonts w:ascii="新宋体" w:hAnsi="新宋体" w:cs="新宋体"/>
          <w:color w:val="008000"/>
          <w:kern w:val="0"/>
          <w:sz w:val="19"/>
          <w:szCs w:val="19"/>
        </w:rPr>
      </w:pPr>
      <w:r w:rsidRPr="005723FB">
        <w:rPr>
          <w:rFonts w:ascii="新宋体" w:hAnsi="新宋体" w:cs="新宋体"/>
          <w:color w:val="008000"/>
          <w:kern w:val="0"/>
          <w:sz w:val="19"/>
          <w:szCs w:val="19"/>
        </w:rPr>
        <w:t xml:space="preserve"> */</w:t>
      </w:r>
    </w:p>
    <w:p w:rsidR="002C545C" w:rsidRPr="00E15356" w:rsidRDefault="00E91033" w:rsidP="00E15356">
      <w:pPr>
        <w:pStyle w:val="ListParagraph"/>
        <w:autoSpaceDE w:val="0"/>
        <w:autoSpaceDN w:val="0"/>
        <w:adjustRightInd w:val="0"/>
        <w:ind w:left="360" w:firstLineChars="0" w:firstLine="0"/>
        <w:jc w:val="left"/>
        <w:rPr>
          <w:rFonts w:ascii="新宋体" w:hAnsi="新宋体" w:cs="新宋体"/>
          <w:color w:val="008000"/>
          <w:kern w:val="0"/>
          <w:sz w:val="19"/>
          <w:szCs w:val="19"/>
        </w:rPr>
      </w:pPr>
      <w:proofErr w:type="gramStart"/>
      <w:r>
        <w:rPr>
          <w:rFonts w:ascii="新宋体" w:hAnsi="新宋体" w:cs="新宋体" w:hint="eastAsia"/>
          <w:color w:val="008000"/>
          <w:kern w:val="0"/>
          <w:sz w:val="19"/>
          <w:szCs w:val="19"/>
        </w:rPr>
        <w:t>t</w:t>
      </w:r>
      <w:r w:rsidR="002C545C">
        <w:rPr>
          <w:rFonts w:ascii="新宋体" w:hAnsi="新宋体" w:cs="新宋体" w:hint="eastAsia"/>
          <w:color w:val="008000"/>
          <w:kern w:val="0"/>
          <w:sz w:val="19"/>
          <w:szCs w:val="19"/>
        </w:rPr>
        <w:t>ypedef</w:t>
      </w:r>
      <w:proofErr w:type="gramEnd"/>
      <w:r w:rsidR="002C545C">
        <w:rPr>
          <w:rFonts w:ascii="新宋体" w:hAnsi="新宋体" w:cs="新宋体" w:hint="eastAsia"/>
          <w:color w:val="008000"/>
          <w:kern w:val="0"/>
          <w:sz w:val="19"/>
          <w:szCs w:val="19"/>
        </w:rPr>
        <w:t xml:space="preserve"> </w:t>
      </w:r>
      <w:r w:rsidR="002C545C" w:rsidRPr="00E15356">
        <w:rPr>
          <w:rFonts w:ascii="新宋体" w:hAnsi="新宋体" w:cs="新宋体"/>
          <w:color w:val="008000"/>
          <w:kern w:val="0"/>
          <w:sz w:val="19"/>
          <w:szCs w:val="19"/>
        </w:rPr>
        <w:t>enum</w:t>
      </w:r>
      <w:r w:rsidR="002C545C" w:rsidRPr="002C545C">
        <w:rPr>
          <w:rFonts w:ascii="新宋体" w:hAnsi="新宋体" w:cs="新宋体"/>
          <w:color w:val="008000"/>
          <w:kern w:val="0"/>
          <w:sz w:val="19"/>
          <w:szCs w:val="19"/>
        </w:rPr>
        <w:t xml:space="preserve"> </w:t>
      </w:r>
      <w:r w:rsidR="002C545C">
        <w:rPr>
          <w:rFonts w:ascii="新宋体" w:hAnsi="新宋体" w:cs="新宋体" w:hint="eastAsia"/>
          <w:color w:val="008000"/>
          <w:kern w:val="0"/>
          <w:sz w:val="19"/>
          <w:szCs w:val="19"/>
        </w:rPr>
        <w:t>_https_cert_cache_type{ALL, CLIENT_CERT, CLIENT_CERT_IIS, CLIENT_CERT_OTHER, RESIGNED_CERT, VISIT_ANYWAY}</w:t>
      </w:r>
      <w:r w:rsidR="002C545C" w:rsidRPr="002C545C">
        <w:rPr>
          <w:rFonts w:ascii="新宋体" w:hAnsi="新宋体" w:cs="新宋体" w:hint="eastAsia"/>
          <w:color w:val="008000"/>
          <w:kern w:val="0"/>
          <w:sz w:val="19"/>
          <w:szCs w:val="19"/>
        </w:rPr>
        <w:t xml:space="preserve"> </w:t>
      </w:r>
      <w:r w:rsidR="002C545C">
        <w:rPr>
          <w:rFonts w:ascii="新宋体" w:hAnsi="新宋体" w:cs="新宋体" w:hint="eastAsia"/>
          <w:color w:val="008000"/>
          <w:kern w:val="0"/>
          <w:sz w:val="19"/>
          <w:szCs w:val="19"/>
        </w:rPr>
        <w:t>https_cert_cache_type;</w:t>
      </w:r>
    </w:p>
    <w:p w:rsidR="002C545C" w:rsidRPr="00E15356" w:rsidRDefault="002C545C" w:rsidP="00AD6596">
      <w:pPr>
        <w:pStyle w:val="ListParagraph"/>
        <w:autoSpaceDE w:val="0"/>
        <w:autoSpaceDN w:val="0"/>
        <w:adjustRightInd w:val="0"/>
        <w:ind w:left="360" w:firstLineChars="0" w:firstLine="0"/>
        <w:jc w:val="left"/>
        <w:rPr>
          <w:rFonts w:ascii="新宋体" w:hAnsi="新宋体" w:cs="新宋体"/>
          <w:color w:val="008000"/>
          <w:kern w:val="0"/>
          <w:sz w:val="19"/>
          <w:szCs w:val="19"/>
        </w:rPr>
      </w:pPr>
    </w:p>
    <w:p w:rsidR="00AD6596" w:rsidRDefault="00AD6596" w:rsidP="00AD6596">
      <w:pPr>
        <w:pStyle w:val="ListParagraph"/>
        <w:autoSpaceDE w:val="0"/>
        <w:autoSpaceDN w:val="0"/>
        <w:adjustRightInd w:val="0"/>
        <w:ind w:left="360" w:firstLineChars="0" w:firstLine="0"/>
        <w:jc w:val="left"/>
        <w:rPr>
          <w:rFonts w:ascii="新宋体" w:hAnsi="新宋体" w:cs="新宋体"/>
          <w:color w:val="0000FF"/>
          <w:kern w:val="0"/>
          <w:sz w:val="19"/>
          <w:szCs w:val="19"/>
        </w:rPr>
      </w:pPr>
      <w:proofErr w:type="gramStart"/>
      <w:r w:rsidRPr="00366304">
        <w:rPr>
          <w:rFonts w:ascii="新宋体" w:hAnsi="新宋体" w:cs="新宋体"/>
          <w:color w:val="0000FF"/>
          <w:kern w:val="0"/>
          <w:sz w:val="19"/>
          <w:szCs w:val="19"/>
        </w:rPr>
        <w:t>int</w:t>
      </w:r>
      <w:proofErr w:type="gramEnd"/>
      <w:r w:rsidRPr="00366304">
        <w:rPr>
          <w:rFonts w:ascii="新宋体" w:hAnsi="新宋体" w:cs="新宋体"/>
          <w:color w:val="0000FF"/>
          <w:kern w:val="0"/>
          <w:sz w:val="19"/>
          <w:szCs w:val="19"/>
        </w:rPr>
        <w:t xml:space="preserve"> </w:t>
      </w:r>
      <w:r w:rsidR="00E15356" w:rsidRPr="00366304">
        <w:rPr>
          <w:rFonts w:ascii="新宋体" w:hAnsi="新宋体" w:cs="新宋体" w:hint="eastAsia"/>
          <w:color w:val="0000FF"/>
          <w:kern w:val="0"/>
          <w:sz w:val="19"/>
          <w:szCs w:val="19"/>
        </w:rPr>
        <w:t>https_clean_cert_cache(const char *company_id, https_cert_cache_type etype)</w:t>
      </w:r>
      <w:r w:rsidRPr="00366304">
        <w:rPr>
          <w:rFonts w:ascii="新宋体" w:hAnsi="新宋体" w:cs="新宋体"/>
          <w:color w:val="0000FF"/>
          <w:kern w:val="0"/>
          <w:sz w:val="19"/>
          <w:szCs w:val="19"/>
        </w:rPr>
        <w:t>;</w:t>
      </w:r>
    </w:p>
    <w:p w:rsidR="00FE06EF" w:rsidRPr="00366304" w:rsidRDefault="00FE06EF" w:rsidP="00AD6596">
      <w:pPr>
        <w:pStyle w:val="ListParagraph"/>
        <w:autoSpaceDE w:val="0"/>
        <w:autoSpaceDN w:val="0"/>
        <w:adjustRightInd w:val="0"/>
        <w:ind w:left="360" w:firstLineChars="0" w:firstLine="0"/>
        <w:jc w:val="left"/>
        <w:rPr>
          <w:rFonts w:ascii="新宋体" w:hAnsi="新宋体" w:cs="新宋体"/>
          <w:color w:val="0000FF"/>
          <w:kern w:val="0"/>
          <w:sz w:val="19"/>
          <w:szCs w:val="19"/>
        </w:rPr>
      </w:pPr>
    </w:p>
    <w:p w:rsidR="00E309C2" w:rsidRPr="00AD1A07" w:rsidRDefault="00E16E12" w:rsidP="00E309C2">
      <w:pPr>
        <w:pStyle w:val="ListParagraph"/>
        <w:numPr>
          <w:ilvl w:val="0"/>
          <w:numId w:val="20"/>
        </w:numPr>
        <w:autoSpaceDE w:val="0"/>
        <w:autoSpaceDN w:val="0"/>
        <w:adjustRightInd w:val="0"/>
        <w:ind w:firstLineChars="0"/>
        <w:jc w:val="left"/>
        <w:rPr>
          <w:rFonts w:ascii="新宋体" w:hAnsi="新宋体" w:cs="新宋体"/>
          <w:b/>
          <w:kern w:val="0"/>
          <w:sz w:val="24"/>
          <w:szCs w:val="19"/>
        </w:rPr>
      </w:pPr>
      <w:r>
        <w:rPr>
          <w:rFonts w:ascii="新宋体" w:hAnsi="新宋体" w:cs="新宋体" w:hint="eastAsia"/>
          <w:b/>
          <w:kern w:val="0"/>
          <w:sz w:val="24"/>
          <w:szCs w:val="19"/>
        </w:rPr>
        <w:t>set/get daemon</w:t>
      </w:r>
      <w:r>
        <w:rPr>
          <w:rFonts w:ascii="新宋体" w:hAnsi="新宋体" w:cs="新宋体"/>
          <w:b/>
          <w:kern w:val="0"/>
          <w:sz w:val="24"/>
          <w:szCs w:val="19"/>
        </w:rPr>
        <w:t>’</w:t>
      </w:r>
      <w:r>
        <w:rPr>
          <w:rFonts w:ascii="新宋体" w:hAnsi="新宋体" w:cs="新宋体" w:hint="eastAsia"/>
          <w:b/>
          <w:kern w:val="0"/>
          <w:sz w:val="24"/>
          <w:szCs w:val="19"/>
        </w:rPr>
        <w:t>s private data into https_ctx</w:t>
      </w:r>
    </w:p>
    <w:p w:rsidR="001B57FD" w:rsidRPr="00FE06EF" w:rsidRDefault="001B57FD" w:rsidP="00FE06EF">
      <w:pPr>
        <w:pStyle w:val="ListParagraph"/>
        <w:autoSpaceDE w:val="0"/>
        <w:autoSpaceDN w:val="0"/>
        <w:adjustRightInd w:val="0"/>
        <w:ind w:left="360" w:firstLineChars="0" w:firstLine="0"/>
        <w:jc w:val="left"/>
        <w:rPr>
          <w:rFonts w:ascii="新宋体" w:hAnsi="新宋体" w:cs="新宋体"/>
          <w:color w:val="008000"/>
          <w:kern w:val="0"/>
          <w:sz w:val="19"/>
          <w:szCs w:val="19"/>
        </w:rPr>
      </w:pPr>
      <w:r w:rsidRPr="00FE06EF">
        <w:rPr>
          <w:rFonts w:ascii="新宋体" w:hAnsi="新宋体" w:cs="新宋体"/>
          <w:color w:val="008000"/>
          <w:kern w:val="0"/>
          <w:sz w:val="19"/>
          <w:szCs w:val="19"/>
        </w:rPr>
        <w:t>/*</w:t>
      </w:r>
    </w:p>
    <w:p w:rsidR="001B57FD" w:rsidRPr="00FE06EF" w:rsidRDefault="001B57FD" w:rsidP="00FE06EF">
      <w:pPr>
        <w:pStyle w:val="ListParagraph"/>
        <w:autoSpaceDE w:val="0"/>
        <w:autoSpaceDN w:val="0"/>
        <w:adjustRightInd w:val="0"/>
        <w:ind w:left="360" w:firstLineChars="0" w:firstLine="0"/>
        <w:jc w:val="left"/>
        <w:rPr>
          <w:rFonts w:ascii="新宋体" w:hAnsi="新宋体" w:cs="新宋体"/>
          <w:color w:val="008000"/>
          <w:kern w:val="0"/>
          <w:sz w:val="19"/>
          <w:szCs w:val="19"/>
        </w:rPr>
      </w:pPr>
      <w:r w:rsidRPr="00FE06EF">
        <w:rPr>
          <w:rFonts w:ascii="新宋体" w:hAnsi="新宋体" w:cs="新宋体"/>
          <w:color w:val="008000"/>
          <w:kern w:val="0"/>
          <w:sz w:val="19"/>
          <w:szCs w:val="19"/>
        </w:rPr>
        <w:t xml:space="preserve"> * Daemon can set some private data into https_ctx for some </w:t>
      </w:r>
      <w:r w:rsidR="00E16E12" w:rsidRPr="00FE06EF">
        <w:rPr>
          <w:rFonts w:ascii="新宋体" w:hAnsi="新宋体" w:cs="新宋体"/>
          <w:color w:val="008000"/>
          <w:kern w:val="0"/>
          <w:sz w:val="19"/>
          <w:szCs w:val="19"/>
        </w:rPr>
        <w:t>especially</w:t>
      </w:r>
      <w:r w:rsidRPr="00FE06EF">
        <w:rPr>
          <w:rFonts w:ascii="新宋体" w:hAnsi="新宋体" w:cs="新宋体"/>
          <w:color w:val="008000"/>
          <w:kern w:val="0"/>
          <w:sz w:val="19"/>
          <w:szCs w:val="19"/>
        </w:rPr>
        <w:t xml:space="preserve"> objective, like generate log.</w:t>
      </w:r>
    </w:p>
    <w:p w:rsidR="001B57FD" w:rsidRPr="00FE06EF" w:rsidRDefault="001B57FD" w:rsidP="00FE06EF">
      <w:pPr>
        <w:pStyle w:val="ListParagraph"/>
        <w:autoSpaceDE w:val="0"/>
        <w:autoSpaceDN w:val="0"/>
        <w:adjustRightInd w:val="0"/>
        <w:ind w:left="360" w:firstLineChars="0" w:firstLine="0"/>
        <w:jc w:val="left"/>
        <w:rPr>
          <w:rFonts w:ascii="新宋体" w:hAnsi="新宋体" w:cs="新宋体"/>
          <w:color w:val="008000"/>
          <w:kern w:val="0"/>
          <w:sz w:val="19"/>
          <w:szCs w:val="19"/>
        </w:rPr>
      </w:pPr>
      <w:r w:rsidRPr="00FE06EF">
        <w:rPr>
          <w:rFonts w:ascii="新宋体" w:hAnsi="新宋体" w:cs="新宋体"/>
          <w:color w:val="008000"/>
          <w:kern w:val="0"/>
          <w:sz w:val="19"/>
          <w:szCs w:val="19"/>
        </w:rPr>
        <w:t xml:space="preserve"> *</w:t>
      </w:r>
    </w:p>
    <w:p w:rsidR="001B57FD" w:rsidRPr="00FE06EF" w:rsidRDefault="001B57FD" w:rsidP="00FE06EF">
      <w:pPr>
        <w:pStyle w:val="ListParagraph"/>
        <w:autoSpaceDE w:val="0"/>
        <w:autoSpaceDN w:val="0"/>
        <w:adjustRightInd w:val="0"/>
        <w:ind w:left="360" w:firstLineChars="0" w:firstLine="0"/>
        <w:jc w:val="left"/>
        <w:rPr>
          <w:rFonts w:ascii="新宋体" w:hAnsi="新宋体" w:cs="新宋体"/>
          <w:color w:val="008000"/>
          <w:kern w:val="0"/>
          <w:sz w:val="19"/>
          <w:szCs w:val="19"/>
        </w:rPr>
      </w:pPr>
      <w:r w:rsidRPr="00FE06EF">
        <w:rPr>
          <w:rFonts w:ascii="新宋体" w:hAnsi="新宋体" w:cs="新宋体"/>
          <w:color w:val="008000"/>
          <w:kern w:val="0"/>
          <w:sz w:val="19"/>
          <w:szCs w:val="19"/>
        </w:rPr>
        <w:t xml:space="preserve"> * Param:</w:t>
      </w:r>
    </w:p>
    <w:p w:rsidR="001B57FD" w:rsidRPr="00FE06EF" w:rsidRDefault="001B57FD" w:rsidP="00FE06EF">
      <w:pPr>
        <w:pStyle w:val="ListParagraph"/>
        <w:autoSpaceDE w:val="0"/>
        <w:autoSpaceDN w:val="0"/>
        <w:adjustRightInd w:val="0"/>
        <w:ind w:left="360" w:firstLineChars="0" w:firstLine="0"/>
        <w:jc w:val="left"/>
        <w:rPr>
          <w:rFonts w:ascii="新宋体" w:hAnsi="新宋体" w:cs="新宋体"/>
          <w:color w:val="008000"/>
          <w:kern w:val="0"/>
          <w:sz w:val="19"/>
          <w:szCs w:val="19"/>
        </w:rPr>
      </w:pPr>
      <w:r w:rsidRPr="00FE06EF">
        <w:rPr>
          <w:rFonts w:ascii="新宋体" w:hAnsi="新宋体" w:cs="新宋体"/>
          <w:color w:val="008000"/>
          <w:kern w:val="0"/>
          <w:sz w:val="19"/>
          <w:szCs w:val="19"/>
        </w:rPr>
        <w:t xml:space="preserve"> *     </w:t>
      </w:r>
      <w:proofErr w:type="gramStart"/>
      <w:r w:rsidRPr="00FE06EF">
        <w:rPr>
          <w:rFonts w:ascii="新宋体" w:hAnsi="新宋体" w:cs="新宋体"/>
          <w:color w:val="008000"/>
          <w:kern w:val="0"/>
          <w:sz w:val="19"/>
          <w:szCs w:val="19"/>
        </w:rPr>
        <w:t>ctx</w:t>
      </w:r>
      <w:proofErr w:type="gramEnd"/>
      <w:r w:rsidRPr="00FE06EF">
        <w:rPr>
          <w:rFonts w:ascii="新宋体" w:hAnsi="新宋体" w:cs="新宋体"/>
          <w:color w:val="008000"/>
          <w:kern w:val="0"/>
          <w:sz w:val="19"/>
          <w:szCs w:val="19"/>
        </w:rPr>
        <w:t>:</w:t>
      </w:r>
    </w:p>
    <w:p w:rsidR="001B57FD" w:rsidRPr="00FE06EF" w:rsidRDefault="001B57FD" w:rsidP="00FE06EF">
      <w:pPr>
        <w:pStyle w:val="ListParagraph"/>
        <w:autoSpaceDE w:val="0"/>
        <w:autoSpaceDN w:val="0"/>
        <w:adjustRightInd w:val="0"/>
        <w:ind w:left="360" w:firstLineChars="0" w:firstLine="0"/>
        <w:jc w:val="left"/>
        <w:rPr>
          <w:rFonts w:ascii="新宋体" w:hAnsi="新宋体" w:cs="新宋体"/>
          <w:color w:val="008000"/>
          <w:kern w:val="0"/>
          <w:sz w:val="19"/>
          <w:szCs w:val="19"/>
        </w:rPr>
      </w:pPr>
      <w:r w:rsidRPr="00FE06EF">
        <w:rPr>
          <w:rFonts w:ascii="新宋体" w:hAnsi="新宋体" w:cs="新宋体"/>
          <w:color w:val="008000"/>
          <w:kern w:val="0"/>
          <w:sz w:val="19"/>
          <w:szCs w:val="19"/>
        </w:rPr>
        <w:t xml:space="preserve"> *     </w:t>
      </w:r>
      <w:proofErr w:type="gramStart"/>
      <w:r w:rsidRPr="00FE06EF">
        <w:rPr>
          <w:rFonts w:ascii="新宋体" w:hAnsi="新宋体" w:cs="新宋体"/>
          <w:color w:val="008000"/>
          <w:kern w:val="0"/>
          <w:sz w:val="19"/>
          <w:szCs w:val="19"/>
        </w:rPr>
        <w:t>data</w:t>
      </w:r>
      <w:proofErr w:type="gramEnd"/>
      <w:r w:rsidRPr="00FE06EF">
        <w:rPr>
          <w:rFonts w:ascii="新宋体" w:hAnsi="新宋体" w:cs="新宋体"/>
          <w:color w:val="008000"/>
          <w:kern w:val="0"/>
          <w:sz w:val="19"/>
          <w:szCs w:val="19"/>
        </w:rPr>
        <w:t>: some data of daemon</w:t>
      </w:r>
    </w:p>
    <w:p w:rsidR="001B57FD" w:rsidRPr="00FE06EF" w:rsidRDefault="001B57FD" w:rsidP="00FE06EF">
      <w:pPr>
        <w:pStyle w:val="ListParagraph"/>
        <w:autoSpaceDE w:val="0"/>
        <w:autoSpaceDN w:val="0"/>
        <w:adjustRightInd w:val="0"/>
        <w:ind w:left="360" w:firstLineChars="0" w:firstLine="0"/>
        <w:jc w:val="left"/>
        <w:rPr>
          <w:rFonts w:ascii="新宋体" w:hAnsi="新宋体" w:cs="新宋体"/>
          <w:color w:val="008000"/>
          <w:kern w:val="0"/>
          <w:sz w:val="19"/>
          <w:szCs w:val="19"/>
        </w:rPr>
      </w:pPr>
      <w:r w:rsidRPr="00FE06EF">
        <w:rPr>
          <w:rFonts w:ascii="新宋体" w:hAnsi="新宋体" w:cs="新宋体"/>
          <w:color w:val="008000"/>
          <w:kern w:val="0"/>
          <w:sz w:val="19"/>
          <w:szCs w:val="19"/>
        </w:rPr>
        <w:t xml:space="preserve"> *</w:t>
      </w:r>
    </w:p>
    <w:p w:rsidR="001B57FD" w:rsidRPr="00FE06EF" w:rsidRDefault="001B57FD" w:rsidP="00FE06EF">
      <w:pPr>
        <w:pStyle w:val="ListParagraph"/>
        <w:autoSpaceDE w:val="0"/>
        <w:autoSpaceDN w:val="0"/>
        <w:adjustRightInd w:val="0"/>
        <w:ind w:left="360" w:firstLineChars="0" w:firstLine="0"/>
        <w:jc w:val="left"/>
        <w:rPr>
          <w:rFonts w:ascii="新宋体" w:hAnsi="新宋体" w:cs="新宋体"/>
          <w:color w:val="008000"/>
          <w:kern w:val="0"/>
          <w:sz w:val="19"/>
          <w:szCs w:val="19"/>
        </w:rPr>
      </w:pPr>
      <w:r w:rsidRPr="00FE06EF">
        <w:rPr>
          <w:rFonts w:ascii="新宋体" w:hAnsi="新宋体" w:cs="新宋体"/>
          <w:color w:val="008000"/>
          <w:kern w:val="0"/>
          <w:sz w:val="19"/>
          <w:szCs w:val="19"/>
        </w:rPr>
        <w:t xml:space="preserve"> * Return:</w:t>
      </w:r>
    </w:p>
    <w:p w:rsidR="001B57FD" w:rsidRPr="00FE06EF" w:rsidRDefault="001B57FD" w:rsidP="00FE06EF">
      <w:pPr>
        <w:pStyle w:val="ListParagraph"/>
        <w:autoSpaceDE w:val="0"/>
        <w:autoSpaceDN w:val="0"/>
        <w:adjustRightInd w:val="0"/>
        <w:ind w:left="360" w:firstLineChars="0" w:firstLine="0"/>
        <w:jc w:val="left"/>
        <w:rPr>
          <w:rFonts w:ascii="新宋体" w:hAnsi="新宋体" w:cs="新宋体"/>
          <w:color w:val="008000"/>
          <w:kern w:val="0"/>
          <w:sz w:val="19"/>
          <w:szCs w:val="19"/>
        </w:rPr>
      </w:pPr>
      <w:r w:rsidRPr="00FE06EF">
        <w:rPr>
          <w:rFonts w:ascii="新宋体" w:hAnsi="新宋体" w:cs="新宋体"/>
          <w:color w:val="008000"/>
          <w:kern w:val="0"/>
          <w:sz w:val="19"/>
          <w:szCs w:val="19"/>
        </w:rPr>
        <w:t xml:space="preserve"> *     None</w:t>
      </w:r>
    </w:p>
    <w:p w:rsidR="001B57FD" w:rsidRPr="00FE06EF" w:rsidRDefault="001B57FD" w:rsidP="00FE06EF">
      <w:pPr>
        <w:pStyle w:val="ListParagraph"/>
        <w:autoSpaceDE w:val="0"/>
        <w:autoSpaceDN w:val="0"/>
        <w:adjustRightInd w:val="0"/>
        <w:ind w:left="360" w:firstLineChars="0" w:firstLine="0"/>
        <w:jc w:val="left"/>
        <w:rPr>
          <w:rFonts w:ascii="新宋体" w:hAnsi="新宋体" w:cs="新宋体"/>
          <w:color w:val="008000"/>
          <w:kern w:val="0"/>
          <w:sz w:val="19"/>
          <w:szCs w:val="19"/>
        </w:rPr>
      </w:pPr>
      <w:r w:rsidRPr="00FE06EF">
        <w:rPr>
          <w:rFonts w:ascii="新宋体" w:hAnsi="新宋体" w:cs="新宋体"/>
          <w:color w:val="008000"/>
          <w:kern w:val="0"/>
          <w:sz w:val="19"/>
          <w:szCs w:val="19"/>
        </w:rPr>
        <w:t xml:space="preserve"> */</w:t>
      </w:r>
    </w:p>
    <w:p w:rsidR="001B57FD" w:rsidRPr="00FE06EF" w:rsidRDefault="001B57FD" w:rsidP="00FE06EF">
      <w:pPr>
        <w:pStyle w:val="ListParagraph"/>
        <w:autoSpaceDE w:val="0"/>
        <w:autoSpaceDN w:val="0"/>
        <w:adjustRightInd w:val="0"/>
        <w:ind w:left="360" w:firstLineChars="0" w:firstLine="0"/>
        <w:jc w:val="left"/>
        <w:rPr>
          <w:rFonts w:ascii="新宋体" w:hAnsi="新宋体" w:cs="新宋体"/>
          <w:color w:val="0000FF"/>
          <w:kern w:val="0"/>
          <w:sz w:val="19"/>
          <w:szCs w:val="19"/>
        </w:rPr>
      </w:pPr>
      <w:proofErr w:type="gramStart"/>
      <w:r w:rsidRPr="00FE06EF">
        <w:rPr>
          <w:rFonts w:ascii="新宋体" w:hAnsi="新宋体" w:cs="新宋体"/>
          <w:color w:val="0000FF"/>
          <w:kern w:val="0"/>
          <w:sz w:val="19"/>
          <w:szCs w:val="19"/>
        </w:rPr>
        <w:t>void</w:t>
      </w:r>
      <w:proofErr w:type="gramEnd"/>
      <w:r w:rsidRPr="00FE06EF">
        <w:rPr>
          <w:rFonts w:ascii="新宋体" w:hAnsi="新宋体" w:cs="新宋体"/>
          <w:color w:val="0000FF"/>
          <w:kern w:val="0"/>
          <w:sz w:val="19"/>
          <w:szCs w:val="19"/>
        </w:rPr>
        <w:t xml:space="preserve"> https_ctx_set_private_data(https_ctx *ctx, void *data);</w:t>
      </w:r>
    </w:p>
    <w:p w:rsidR="001B57FD" w:rsidRDefault="001B57FD" w:rsidP="00FE06EF">
      <w:pPr>
        <w:pStyle w:val="ListParagraph"/>
        <w:autoSpaceDE w:val="0"/>
        <w:autoSpaceDN w:val="0"/>
        <w:adjustRightInd w:val="0"/>
        <w:ind w:left="360" w:firstLineChars="0" w:firstLine="0"/>
        <w:jc w:val="left"/>
        <w:rPr>
          <w:ins w:id="63" w:author="Haijun Chen (QA-CN-ENT)" w:date="2012-11-16T16:42:00Z"/>
          <w:rFonts w:ascii="新宋体" w:hAnsi="新宋体" w:cs="新宋体"/>
          <w:color w:val="0000FF"/>
          <w:kern w:val="0"/>
          <w:sz w:val="19"/>
          <w:szCs w:val="19"/>
        </w:rPr>
      </w:pPr>
      <w:proofErr w:type="gramStart"/>
      <w:r w:rsidRPr="00FE06EF">
        <w:rPr>
          <w:rFonts w:ascii="新宋体" w:hAnsi="新宋体" w:cs="新宋体"/>
          <w:color w:val="0000FF"/>
          <w:kern w:val="0"/>
          <w:sz w:val="19"/>
          <w:szCs w:val="19"/>
        </w:rPr>
        <w:t>void</w:t>
      </w:r>
      <w:proofErr w:type="gramEnd"/>
      <w:r w:rsidRPr="00FE06EF">
        <w:rPr>
          <w:rFonts w:ascii="新宋体" w:hAnsi="新宋体" w:cs="新宋体"/>
          <w:color w:val="0000FF"/>
          <w:kern w:val="0"/>
          <w:sz w:val="19"/>
          <w:szCs w:val="19"/>
        </w:rPr>
        <w:t xml:space="preserve"> *https_ctx_get_private_data(https_ctx *ctx);</w:t>
      </w:r>
    </w:p>
    <w:p w:rsidR="00C61145" w:rsidRPr="00FE06EF" w:rsidRDefault="00C61145" w:rsidP="00FE06EF">
      <w:pPr>
        <w:pStyle w:val="ListParagraph"/>
        <w:autoSpaceDE w:val="0"/>
        <w:autoSpaceDN w:val="0"/>
        <w:adjustRightInd w:val="0"/>
        <w:ind w:left="360" w:firstLineChars="0" w:firstLine="0"/>
        <w:jc w:val="left"/>
        <w:rPr>
          <w:rFonts w:ascii="新宋体" w:hAnsi="新宋体" w:cs="新宋体"/>
          <w:color w:val="0000FF"/>
          <w:kern w:val="0"/>
          <w:sz w:val="19"/>
          <w:szCs w:val="19"/>
        </w:rPr>
      </w:pPr>
    </w:p>
    <w:p w:rsidR="00C61145" w:rsidRPr="00A75A5C" w:rsidRDefault="00C61145" w:rsidP="00C61145">
      <w:pPr>
        <w:pStyle w:val="ListParagraph"/>
        <w:numPr>
          <w:ilvl w:val="0"/>
          <w:numId w:val="20"/>
        </w:numPr>
        <w:autoSpaceDE w:val="0"/>
        <w:autoSpaceDN w:val="0"/>
        <w:adjustRightInd w:val="0"/>
        <w:ind w:firstLineChars="0"/>
        <w:jc w:val="left"/>
        <w:rPr>
          <w:rFonts w:ascii="新宋体" w:hAnsi="新宋体" w:cs="新宋体"/>
          <w:b/>
          <w:kern w:val="0"/>
          <w:sz w:val="19"/>
          <w:szCs w:val="19"/>
        </w:rPr>
      </w:pPr>
      <w:r w:rsidRPr="00A75A5C">
        <w:rPr>
          <w:rFonts w:ascii="新宋体" w:hAnsi="新宋体" w:cs="新宋体"/>
          <w:b/>
          <w:kern w:val="0"/>
          <w:sz w:val="19"/>
          <w:szCs w:val="19"/>
        </w:rPr>
        <w:t>https_</w:t>
      </w:r>
      <w:r w:rsidRPr="00A75A5C">
        <w:rPr>
          <w:rFonts w:ascii="新宋体" w:hAnsi="新宋体" w:cs="新宋体"/>
          <w:b/>
          <w:kern w:val="0"/>
          <w:sz w:val="24"/>
          <w:szCs w:val="19"/>
        </w:rPr>
        <w:t>set</w:t>
      </w:r>
      <w:r w:rsidRPr="00A75A5C">
        <w:rPr>
          <w:rFonts w:ascii="新宋体" w:hAnsi="新宋体" w:cs="新宋体"/>
          <w:b/>
          <w:kern w:val="0"/>
          <w:sz w:val="19"/>
          <w:szCs w:val="19"/>
        </w:rPr>
        <w:t>_option</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w:t>
      </w:r>
      <w:proofErr w:type="spellStart"/>
      <w:r>
        <w:rPr>
          <w:rFonts w:ascii="新宋体" w:hAnsi="新宋体" w:cs="新宋体"/>
          <w:color w:val="008000"/>
          <w:kern w:val="0"/>
          <w:sz w:val="19"/>
          <w:szCs w:val="19"/>
        </w:rPr>
        <w:t>Config</w:t>
      </w:r>
      <w:proofErr w:type="spellEnd"/>
      <w:r>
        <w:rPr>
          <w:rFonts w:ascii="新宋体" w:hAnsi="新宋体" w:cs="新宋体"/>
          <w:color w:val="008000"/>
          <w:kern w:val="0"/>
          <w:sz w:val="19"/>
          <w:szCs w:val="19"/>
        </w:rPr>
        <w:t xml:space="preserve"> some setting</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Parameters:</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OP_DEBUG_LOG: log file name</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ab/>
      </w:r>
      <w:r>
        <w:rPr>
          <w:rFonts w:ascii="新宋体" w:hAnsi="新宋体" w:cs="新宋体"/>
          <w:color w:val="008000"/>
          <w:kern w:val="0"/>
          <w:sz w:val="19"/>
          <w:szCs w:val="19"/>
        </w:rPr>
        <w:tab/>
        <w:t>https_set_</w:t>
      </w:r>
      <w:proofErr w:type="gramStart"/>
      <w:r>
        <w:rPr>
          <w:rFonts w:ascii="新宋体" w:hAnsi="新宋体" w:cs="新宋体"/>
          <w:color w:val="008000"/>
          <w:kern w:val="0"/>
          <w:sz w:val="19"/>
          <w:szCs w:val="19"/>
        </w:rPr>
        <w:t>option(</w:t>
      </w:r>
      <w:proofErr w:type="gramEnd"/>
      <w:r>
        <w:rPr>
          <w:rFonts w:ascii="新宋体" w:hAnsi="新宋体" w:cs="新宋体"/>
          <w:color w:val="008000"/>
          <w:kern w:val="0"/>
          <w:sz w:val="19"/>
          <w:szCs w:val="19"/>
        </w:rPr>
        <w:t>OP_DEBUG_LOG, "/</w:t>
      </w:r>
      <w:proofErr w:type="spellStart"/>
      <w:r>
        <w:rPr>
          <w:rFonts w:ascii="新宋体" w:hAnsi="新宋体" w:cs="新宋体"/>
          <w:color w:val="008000"/>
          <w:kern w:val="0"/>
          <w:sz w:val="19"/>
          <w:szCs w:val="19"/>
        </w:rPr>
        <w:t>etc</w:t>
      </w:r>
      <w:proofErr w:type="spellEnd"/>
      <w:r>
        <w:rPr>
          <w:rFonts w:ascii="新宋体" w:hAnsi="新宋体" w:cs="新宋体"/>
          <w:color w:val="008000"/>
          <w:kern w:val="0"/>
          <w:sz w:val="19"/>
          <w:szCs w:val="19"/>
        </w:rPr>
        <w:t>/</w:t>
      </w:r>
      <w:proofErr w:type="spellStart"/>
      <w:r>
        <w:rPr>
          <w:rFonts w:ascii="新宋体" w:hAnsi="新宋体" w:cs="新宋体"/>
          <w:color w:val="008000"/>
          <w:kern w:val="0"/>
          <w:sz w:val="19"/>
          <w:szCs w:val="19"/>
        </w:rPr>
        <w:t>iscan</w:t>
      </w:r>
      <w:proofErr w:type="spellEnd"/>
      <w:r>
        <w:rPr>
          <w:rFonts w:ascii="新宋体" w:hAnsi="新宋体" w:cs="新宋体"/>
          <w:color w:val="008000"/>
          <w:kern w:val="0"/>
          <w:sz w:val="19"/>
          <w:szCs w:val="19"/>
        </w:rPr>
        <w:t>/log/https.log");</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OP_DISABLE_RESIGNED_CERT_CACHE: None</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ab/>
      </w:r>
      <w:r>
        <w:rPr>
          <w:rFonts w:ascii="新宋体" w:hAnsi="新宋体" w:cs="新宋体"/>
          <w:color w:val="008000"/>
          <w:kern w:val="0"/>
          <w:sz w:val="19"/>
          <w:szCs w:val="19"/>
        </w:rPr>
        <w:tab/>
        <w:t>https_set_</w:t>
      </w:r>
      <w:proofErr w:type="gramStart"/>
      <w:r>
        <w:rPr>
          <w:rFonts w:ascii="新宋体" w:hAnsi="新宋体" w:cs="新宋体"/>
          <w:color w:val="008000"/>
          <w:kern w:val="0"/>
          <w:sz w:val="19"/>
          <w:szCs w:val="19"/>
        </w:rPr>
        <w:t>option(</w:t>
      </w:r>
      <w:proofErr w:type="gramEnd"/>
      <w:r>
        <w:rPr>
          <w:rFonts w:ascii="新宋体" w:hAnsi="新宋体" w:cs="新宋体"/>
          <w:color w:val="008000"/>
          <w:kern w:val="0"/>
          <w:sz w:val="19"/>
          <w:szCs w:val="19"/>
        </w:rPr>
        <w:t>OP_DISABLE_RESIGNED_CERT_CACHE );</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OP_SET_TTL_VISITANYWAY (second)</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ab/>
      </w:r>
      <w:r>
        <w:rPr>
          <w:rFonts w:ascii="新宋体" w:hAnsi="新宋体" w:cs="新宋体"/>
          <w:color w:val="008000"/>
          <w:kern w:val="0"/>
          <w:sz w:val="19"/>
          <w:szCs w:val="19"/>
        </w:rPr>
        <w:tab/>
        <w:t>https_set_</w:t>
      </w:r>
      <w:proofErr w:type="gramStart"/>
      <w:r>
        <w:rPr>
          <w:rFonts w:ascii="新宋体" w:hAnsi="新宋体" w:cs="新宋体"/>
          <w:color w:val="008000"/>
          <w:kern w:val="0"/>
          <w:sz w:val="19"/>
          <w:szCs w:val="19"/>
        </w:rPr>
        <w:t>option(</w:t>
      </w:r>
      <w:proofErr w:type="gramEnd"/>
      <w:r>
        <w:rPr>
          <w:rFonts w:ascii="新宋体" w:hAnsi="新宋体" w:cs="新宋体"/>
          <w:color w:val="008000"/>
          <w:kern w:val="0"/>
          <w:sz w:val="19"/>
          <w:szCs w:val="19"/>
        </w:rPr>
        <w:t>OP_SET_TTL_VISITANYWAY, 60*60);</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OP_FORCE_HANDSHAKE_1ST_DETECT_CLIENT_CERT:</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ab/>
      </w:r>
      <w:r>
        <w:rPr>
          <w:rFonts w:ascii="新宋体" w:hAnsi="新宋体" w:cs="新宋体"/>
          <w:color w:val="008000"/>
          <w:kern w:val="0"/>
          <w:sz w:val="19"/>
          <w:szCs w:val="19"/>
        </w:rPr>
        <w:tab/>
        <w:t xml:space="preserve">Force finished the handshake when 1st time detect one site need client cert, </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ab/>
      </w:r>
      <w:r>
        <w:rPr>
          <w:rFonts w:ascii="新宋体" w:hAnsi="新宋体" w:cs="新宋体"/>
          <w:color w:val="008000"/>
          <w:kern w:val="0"/>
          <w:sz w:val="19"/>
          <w:szCs w:val="19"/>
        </w:rPr>
        <w:tab/>
      </w:r>
      <w:proofErr w:type="gramStart"/>
      <w:r>
        <w:rPr>
          <w:rFonts w:ascii="新宋体" w:hAnsi="新宋体" w:cs="新宋体"/>
          <w:color w:val="008000"/>
          <w:kern w:val="0"/>
          <w:sz w:val="19"/>
          <w:szCs w:val="19"/>
        </w:rPr>
        <w:t>it</w:t>
      </w:r>
      <w:proofErr w:type="gramEnd"/>
      <w:r>
        <w:rPr>
          <w:rFonts w:ascii="新宋体" w:hAnsi="新宋体" w:cs="新宋体"/>
          <w:color w:val="008000"/>
          <w:kern w:val="0"/>
          <w:sz w:val="19"/>
          <w:szCs w:val="19"/>
        </w:rPr>
        <w:t xml:space="preserve"> is for error code https_err_client_cert_reconn_server when handshake.</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ab/>
        <w:t>Note: it is not for IIS client cert.</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 OP_HOSTNAME_ONLY_FROM_CLIENT_HELLO</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ab/>
      </w:r>
      <w:r>
        <w:rPr>
          <w:rFonts w:ascii="新宋体" w:hAnsi="新宋体" w:cs="新宋体"/>
          <w:color w:val="008000"/>
          <w:kern w:val="0"/>
          <w:sz w:val="19"/>
          <w:szCs w:val="19"/>
        </w:rPr>
        <w:tab/>
        <w:t>https_set_</w:t>
      </w:r>
      <w:proofErr w:type="gramStart"/>
      <w:r>
        <w:rPr>
          <w:rFonts w:ascii="新宋体" w:hAnsi="新宋体" w:cs="新宋体"/>
          <w:color w:val="008000"/>
          <w:kern w:val="0"/>
          <w:sz w:val="19"/>
          <w:szCs w:val="19"/>
        </w:rPr>
        <w:t>option(</w:t>
      </w:r>
      <w:proofErr w:type="gramEnd"/>
      <w:r>
        <w:rPr>
          <w:rFonts w:ascii="新宋体" w:hAnsi="新宋体" w:cs="新宋体"/>
          <w:color w:val="008000"/>
          <w:kern w:val="0"/>
          <w:sz w:val="19"/>
          <w:szCs w:val="19"/>
        </w:rPr>
        <w:t>OP_HOSTNAME_ONLY_FROM_CLIENT_HELLO);</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ab/>
      </w:r>
      <w:r>
        <w:rPr>
          <w:rFonts w:ascii="新宋体" w:hAnsi="新宋体" w:cs="新宋体"/>
          <w:color w:val="008000"/>
          <w:kern w:val="0"/>
          <w:sz w:val="19"/>
          <w:szCs w:val="19"/>
        </w:rPr>
        <w:tab/>
        <w:t xml:space="preserve">Only get the hostname from the client hello, if no hostname in client </w:t>
      </w:r>
      <w:proofErr w:type="spellStart"/>
      <w:proofErr w:type="gramStart"/>
      <w:r>
        <w:rPr>
          <w:rFonts w:ascii="新宋体" w:hAnsi="新宋体" w:cs="新宋体"/>
          <w:color w:val="008000"/>
          <w:kern w:val="0"/>
          <w:sz w:val="19"/>
          <w:szCs w:val="19"/>
        </w:rPr>
        <w:t>helle</w:t>
      </w:r>
      <w:proofErr w:type="spellEnd"/>
      <w:proofErr w:type="gramEnd"/>
      <w:r>
        <w:rPr>
          <w:rFonts w:ascii="新宋体" w:hAnsi="新宋体" w:cs="新宋体"/>
          <w:color w:val="008000"/>
          <w:kern w:val="0"/>
          <w:sz w:val="19"/>
          <w:szCs w:val="19"/>
        </w:rPr>
        <w:t>, not</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ab/>
      </w:r>
      <w:r>
        <w:rPr>
          <w:rFonts w:ascii="新宋体" w:hAnsi="新宋体" w:cs="新宋体"/>
          <w:color w:val="008000"/>
          <w:kern w:val="0"/>
          <w:sz w:val="19"/>
          <w:szCs w:val="19"/>
        </w:rPr>
        <w:tab/>
        <w:t xml:space="preserve">need to get the hostname from the server certificate. </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ab/>
      </w:r>
      <w:r>
        <w:rPr>
          <w:rFonts w:ascii="新宋体" w:hAnsi="新宋体" w:cs="新宋体"/>
          <w:color w:val="008000"/>
          <w:kern w:val="0"/>
          <w:sz w:val="19"/>
          <w:szCs w:val="19"/>
        </w:rPr>
        <w:tab/>
        <w:t xml:space="preserve">Currently, most of newer version's browser support hostname extension in client </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lastRenderedPageBreak/>
        <w:t xml:space="preserve"> *</w:t>
      </w:r>
      <w:r>
        <w:rPr>
          <w:rFonts w:ascii="新宋体" w:hAnsi="新宋体" w:cs="新宋体"/>
          <w:color w:val="008000"/>
          <w:kern w:val="0"/>
          <w:sz w:val="19"/>
          <w:szCs w:val="19"/>
        </w:rPr>
        <w:tab/>
      </w:r>
      <w:r>
        <w:rPr>
          <w:rFonts w:ascii="新宋体" w:hAnsi="新宋体" w:cs="新宋体"/>
          <w:color w:val="008000"/>
          <w:kern w:val="0"/>
          <w:sz w:val="19"/>
          <w:szCs w:val="19"/>
        </w:rPr>
        <w:tab/>
      </w:r>
      <w:proofErr w:type="gramStart"/>
      <w:r>
        <w:rPr>
          <w:rFonts w:ascii="新宋体" w:hAnsi="新宋体" w:cs="新宋体"/>
          <w:color w:val="008000"/>
          <w:kern w:val="0"/>
          <w:sz w:val="19"/>
          <w:szCs w:val="19"/>
        </w:rPr>
        <w:t>hello</w:t>
      </w:r>
      <w:proofErr w:type="gramEnd"/>
      <w:r>
        <w:rPr>
          <w:rFonts w:ascii="新宋体" w:hAnsi="新宋体" w:cs="新宋体"/>
          <w:color w:val="008000"/>
          <w:kern w:val="0"/>
          <w:sz w:val="19"/>
          <w:szCs w:val="19"/>
        </w:rPr>
        <w:t xml:space="preserve"> message. </w:t>
      </w:r>
      <w:proofErr w:type="gramStart"/>
      <w:r>
        <w:rPr>
          <w:rFonts w:ascii="新宋体" w:hAnsi="新宋体" w:cs="新宋体"/>
          <w:color w:val="008000"/>
          <w:kern w:val="0"/>
          <w:sz w:val="19"/>
          <w:szCs w:val="19"/>
        </w:rPr>
        <w:t>so</w:t>
      </w:r>
      <w:proofErr w:type="gramEnd"/>
      <w:r>
        <w:rPr>
          <w:rFonts w:ascii="新宋体" w:hAnsi="新宋体" w:cs="新宋体"/>
          <w:color w:val="008000"/>
          <w:kern w:val="0"/>
          <w:sz w:val="19"/>
          <w:szCs w:val="19"/>
        </w:rPr>
        <w:t xml:space="preserve"> we don't need to get the hostname from server's certificate at</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ab/>
      </w:r>
      <w:r>
        <w:rPr>
          <w:rFonts w:ascii="新宋体" w:hAnsi="新宋体" w:cs="新宋体"/>
          <w:color w:val="008000"/>
          <w:kern w:val="0"/>
          <w:sz w:val="19"/>
          <w:szCs w:val="19"/>
        </w:rPr>
        <w:tab/>
      </w:r>
      <w:proofErr w:type="gramStart"/>
      <w:r>
        <w:rPr>
          <w:rFonts w:ascii="新宋体" w:hAnsi="新宋体" w:cs="新宋体"/>
          <w:color w:val="008000"/>
          <w:kern w:val="0"/>
          <w:sz w:val="19"/>
          <w:szCs w:val="19"/>
        </w:rPr>
        <w:t>most</w:t>
      </w:r>
      <w:proofErr w:type="gramEnd"/>
      <w:r>
        <w:rPr>
          <w:rFonts w:ascii="新宋体" w:hAnsi="新宋体" w:cs="新宋体"/>
          <w:color w:val="008000"/>
          <w:kern w:val="0"/>
          <w:sz w:val="19"/>
          <w:szCs w:val="19"/>
        </w:rPr>
        <w:t xml:space="preserve"> condition.</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p>
    <w:p w:rsidR="00C61145" w:rsidRDefault="00C61145" w:rsidP="00C61145">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typedef</w:t>
      </w:r>
      <w:proofErr w:type="gramEnd"/>
      <w:r>
        <w:rPr>
          <w:rFonts w:ascii="新宋体" w:hAnsi="新宋体" w:cs="新宋体"/>
          <w:kern w:val="0"/>
          <w:sz w:val="19"/>
          <w:szCs w:val="19"/>
        </w:rPr>
        <w:t xml:space="preserve"> </w:t>
      </w:r>
      <w:r>
        <w:rPr>
          <w:rFonts w:ascii="新宋体" w:hAnsi="新宋体" w:cs="新宋体"/>
          <w:color w:val="0000FF"/>
          <w:kern w:val="0"/>
          <w:sz w:val="19"/>
          <w:szCs w:val="19"/>
        </w:rPr>
        <w:t>enum</w:t>
      </w:r>
      <w:r>
        <w:rPr>
          <w:rFonts w:ascii="新宋体" w:hAnsi="新宋体" w:cs="新宋体"/>
          <w:kern w:val="0"/>
          <w:sz w:val="19"/>
          <w:szCs w:val="19"/>
        </w:rPr>
        <w:t xml:space="preserve"> _HTTPS_OPTIONS</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OP_DEBUG_LOG,</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OP_DISABLE_RESIGNED_CERT_CACHE,</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OP_SET_TTL_VISITANYWAY,</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OP_FORCE_HANDSHAKE_1ST_DETECT_CLIENT_CERT,</w:t>
      </w:r>
    </w:p>
    <w:p w:rsidR="00C61145" w:rsidRDefault="00C61145" w:rsidP="00C611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OP_HOSTNAME_ONLY_FROM_CLIENT_HELLO</w:t>
      </w:r>
    </w:p>
    <w:p w:rsidR="00C61145" w:rsidRDefault="00C61145" w:rsidP="00C61145">
      <w:pPr>
        <w:autoSpaceDE w:val="0"/>
        <w:autoSpaceDN w:val="0"/>
        <w:adjustRightInd w:val="0"/>
        <w:jc w:val="left"/>
        <w:rPr>
          <w:rFonts w:ascii="新宋体" w:hAnsi="新宋体" w:cs="新宋体"/>
          <w:kern w:val="0"/>
          <w:sz w:val="19"/>
          <w:szCs w:val="19"/>
        </w:rPr>
      </w:pPr>
      <w:proofErr w:type="gramStart"/>
      <w:r>
        <w:rPr>
          <w:rFonts w:ascii="新宋体" w:hAnsi="新宋体" w:cs="新宋体"/>
          <w:kern w:val="0"/>
          <w:sz w:val="19"/>
          <w:szCs w:val="19"/>
        </w:rPr>
        <w:t>}HTTPS</w:t>
      </w:r>
      <w:proofErr w:type="gramEnd"/>
      <w:r>
        <w:rPr>
          <w:rFonts w:ascii="新宋体" w:hAnsi="新宋体" w:cs="新宋体"/>
          <w:kern w:val="0"/>
          <w:sz w:val="19"/>
          <w:szCs w:val="19"/>
        </w:rPr>
        <w:t>_OPTIONS;</w:t>
      </w:r>
    </w:p>
    <w:p w:rsidR="00C61145" w:rsidRDefault="00C61145" w:rsidP="00C61145">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void</w:t>
      </w:r>
      <w:proofErr w:type="gramEnd"/>
      <w:r>
        <w:rPr>
          <w:rFonts w:ascii="新宋体" w:hAnsi="新宋体" w:cs="新宋体"/>
          <w:kern w:val="0"/>
          <w:sz w:val="19"/>
          <w:szCs w:val="19"/>
        </w:rPr>
        <w:t xml:space="preserve"> https_set_option(HTTPS_OPTIONS op, ...);</w:t>
      </w:r>
    </w:p>
    <w:p w:rsidR="00AD6596" w:rsidRPr="00C61145" w:rsidRDefault="00AD6596" w:rsidP="00AD6596"/>
    <w:p w:rsidR="00E14420" w:rsidRPr="00006A21" w:rsidRDefault="00E14420" w:rsidP="00E14420">
      <w:pPr>
        <w:pStyle w:val="Heading1"/>
        <w:numPr>
          <w:ilvl w:val="0"/>
          <w:numId w:val="5"/>
        </w:numPr>
        <w:rPr>
          <w:color w:val="FF0000"/>
        </w:rPr>
      </w:pPr>
      <w:r w:rsidRPr="00006A21">
        <w:rPr>
          <w:rFonts w:hint="eastAsia"/>
          <w:color w:val="FF0000"/>
        </w:rPr>
        <w:t xml:space="preserve">Certificate cache </w:t>
      </w:r>
      <w:r w:rsidR="00801AB3" w:rsidRPr="00006A21">
        <w:rPr>
          <w:rFonts w:hint="eastAsia"/>
          <w:color w:val="FF0000"/>
        </w:rPr>
        <w:t>method replacement</w:t>
      </w:r>
    </w:p>
    <w:p w:rsidR="00E14420" w:rsidRPr="006E7E84" w:rsidRDefault="00E14420" w:rsidP="00E14420">
      <w:pPr>
        <w:autoSpaceDE w:val="0"/>
        <w:autoSpaceDN w:val="0"/>
        <w:adjustRightInd w:val="0"/>
        <w:ind w:left="420"/>
        <w:jc w:val="left"/>
        <w:rPr>
          <w:sz w:val="24"/>
        </w:rPr>
      </w:pPr>
      <w:r w:rsidRPr="006E7E84">
        <w:rPr>
          <w:rFonts w:hint="eastAsia"/>
          <w:sz w:val="24"/>
        </w:rPr>
        <w:t xml:space="preserve">Some products maybe need to </w:t>
      </w:r>
      <w:r w:rsidRPr="006E7E84">
        <w:rPr>
          <w:sz w:val="24"/>
        </w:rPr>
        <w:t>implement</w:t>
      </w:r>
      <w:r w:rsidRPr="006E7E84">
        <w:rPr>
          <w:rFonts w:hint="eastAsia"/>
          <w:sz w:val="24"/>
        </w:rPr>
        <w:t xml:space="preserve"> </w:t>
      </w:r>
      <w:r w:rsidRPr="006E7E84">
        <w:rPr>
          <w:sz w:val="24"/>
        </w:rPr>
        <w:t>themselves</w:t>
      </w:r>
      <w:r w:rsidRPr="006E7E84">
        <w:rPr>
          <w:rFonts w:hint="eastAsia"/>
          <w:sz w:val="24"/>
        </w:rPr>
        <w:t xml:space="preserve"> cache mechanism </w:t>
      </w:r>
      <w:r w:rsidR="000C6D39" w:rsidRPr="006E7E84">
        <w:rPr>
          <w:rFonts w:hint="eastAsia"/>
          <w:sz w:val="24"/>
        </w:rPr>
        <w:t>or cent</w:t>
      </w:r>
      <w:r w:rsidRPr="006E7E84">
        <w:rPr>
          <w:rFonts w:hint="eastAsia"/>
          <w:sz w:val="24"/>
        </w:rPr>
        <w:t>r</w:t>
      </w:r>
      <w:r w:rsidR="000C6D39" w:rsidRPr="006E7E84">
        <w:rPr>
          <w:rFonts w:hint="eastAsia"/>
          <w:sz w:val="24"/>
        </w:rPr>
        <w:t>al</w:t>
      </w:r>
      <w:r w:rsidRPr="006E7E84">
        <w:rPr>
          <w:rFonts w:hint="eastAsia"/>
          <w:sz w:val="24"/>
        </w:rPr>
        <w:t xml:space="preserve"> manage the certificate cache for multi-scanners. </w:t>
      </w:r>
      <w:r w:rsidR="006E7E84" w:rsidRPr="006E7E84">
        <w:rPr>
          <w:rFonts w:hint="eastAsia"/>
          <w:sz w:val="24"/>
        </w:rPr>
        <w:t>HTTPs common library will export all related API pointer, daemon can replace these method with other</w:t>
      </w:r>
      <w:r w:rsidRPr="006E7E84">
        <w:rPr>
          <w:rFonts w:hint="eastAsia"/>
          <w:sz w:val="24"/>
        </w:rPr>
        <w:t>.</w:t>
      </w:r>
    </w:p>
    <w:p w:rsidR="00E14420" w:rsidRPr="006E7E84" w:rsidRDefault="00E14420" w:rsidP="00E14420">
      <w:pPr>
        <w:autoSpaceDE w:val="0"/>
        <w:autoSpaceDN w:val="0"/>
        <w:adjustRightInd w:val="0"/>
        <w:ind w:left="420"/>
        <w:jc w:val="left"/>
        <w:rPr>
          <w:sz w:val="24"/>
        </w:rPr>
      </w:pPr>
      <w:r w:rsidRPr="006E7E84">
        <w:rPr>
          <w:rFonts w:hint="eastAsia"/>
          <w:sz w:val="24"/>
        </w:rPr>
        <w:t>T</w:t>
      </w:r>
      <w:r w:rsidRPr="006E7E84">
        <w:rPr>
          <w:sz w:val="24"/>
        </w:rPr>
        <w:t>h</w:t>
      </w:r>
      <w:r w:rsidRPr="006E7E84">
        <w:rPr>
          <w:rFonts w:hint="eastAsia"/>
          <w:sz w:val="24"/>
        </w:rPr>
        <w:t xml:space="preserve">e </w:t>
      </w:r>
      <w:r w:rsidR="006E7E84" w:rsidRPr="006E7E84">
        <w:rPr>
          <w:rFonts w:hint="eastAsia"/>
          <w:sz w:val="24"/>
        </w:rPr>
        <w:t xml:space="preserve">methods </w:t>
      </w:r>
      <w:r w:rsidR="006E7E84">
        <w:rPr>
          <w:rFonts w:hint="eastAsia"/>
          <w:sz w:val="24"/>
        </w:rPr>
        <w:t xml:space="preserve">which </w:t>
      </w:r>
      <w:r w:rsidR="006E7E84" w:rsidRPr="006E7E84">
        <w:rPr>
          <w:rFonts w:hint="eastAsia"/>
          <w:sz w:val="24"/>
        </w:rPr>
        <w:t>can be replaced included:</w:t>
      </w:r>
    </w:p>
    <w:p w:rsidR="00E14420" w:rsidRPr="00BE07E8" w:rsidRDefault="00E14420" w:rsidP="00E14420">
      <w:pPr>
        <w:pStyle w:val="ListParagraph"/>
        <w:numPr>
          <w:ilvl w:val="0"/>
          <w:numId w:val="25"/>
        </w:numPr>
        <w:autoSpaceDE w:val="0"/>
        <w:autoSpaceDN w:val="0"/>
        <w:adjustRightInd w:val="0"/>
        <w:ind w:firstLineChars="0"/>
        <w:jc w:val="left"/>
      </w:pPr>
      <w:r w:rsidRPr="00BE07E8">
        <w:rPr>
          <w:rFonts w:hint="eastAsia"/>
        </w:rPr>
        <w:t>Manage the CA for every company</w:t>
      </w:r>
    </w:p>
    <w:p w:rsidR="00E14420" w:rsidRPr="00BE07E8" w:rsidRDefault="00E14420" w:rsidP="00E14420">
      <w:pPr>
        <w:pStyle w:val="ListParagraph"/>
        <w:numPr>
          <w:ilvl w:val="0"/>
          <w:numId w:val="25"/>
        </w:numPr>
        <w:autoSpaceDE w:val="0"/>
        <w:autoSpaceDN w:val="0"/>
        <w:adjustRightInd w:val="0"/>
        <w:ind w:firstLineChars="0"/>
        <w:jc w:val="left"/>
      </w:pPr>
      <w:r w:rsidRPr="00BE07E8">
        <w:rPr>
          <w:rFonts w:hint="eastAsia"/>
        </w:rPr>
        <w:t>Re-signed certificate and cache them</w:t>
      </w:r>
    </w:p>
    <w:p w:rsidR="00E14420" w:rsidRPr="00BE07E8" w:rsidRDefault="00E14420" w:rsidP="00E14420">
      <w:pPr>
        <w:pStyle w:val="ListParagraph"/>
        <w:numPr>
          <w:ilvl w:val="0"/>
          <w:numId w:val="25"/>
        </w:numPr>
        <w:autoSpaceDE w:val="0"/>
        <w:autoSpaceDN w:val="0"/>
        <w:adjustRightInd w:val="0"/>
        <w:ind w:firstLineChars="0"/>
        <w:jc w:val="left"/>
      </w:pPr>
      <w:r w:rsidRPr="00BE07E8">
        <w:rPr>
          <w:rFonts w:hint="eastAsia"/>
        </w:rPr>
        <w:t>V</w:t>
      </w:r>
      <w:r w:rsidRPr="00BE07E8">
        <w:t>isit anyway cache</w:t>
      </w:r>
    </w:p>
    <w:p w:rsidR="00E14420" w:rsidRPr="00BE07E8" w:rsidRDefault="00E14420" w:rsidP="00E14420">
      <w:pPr>
        <w:pStyle w:val="ListParagraph"/>
        <w:numPr>
          <w:ilvl w:val="0"/>
          <w:numId w:val="25"/>
        </w:numPr>
        <w:autoSpaceDE w:val="0"/>
        <w:autoSpaceDN w:val="0"/>
        <w:adjustRightInd w:val="0"/>
        <w:ind w:firstLineChars="0"/>
        <w:jc w:val="left"/>
      </w:pPr>
      <w:r w:rsidRPr="00BE07E8">
        <w:rPr>
          <w:rFonts w:hint="eastAsia"/>
        </w:rPr>
        <w:t>Client certificate cache</w:t>
      </w:r>
    </w:p>
    <w:p w:rsidR="00E14420" w:rsidRPr="00BE07E8" w:rsidRDefault="00E14420" w:rsidP="00E14420">
      <w:pPr>
        <w:pStyle w:val="ListParagraph"/>
        <w:numPr>
          <w:ilvl w:val="0"/>
          <w:numId w:val="25"/>
        </w:numPr>
        <w:autoSpaceDE w:val="0"/>
        <w:autoSpaceDN w:val="0"/>
        <w:adjustRightInd w:val="0"/>
        <w:ind w:firstLineChars="0"/>
        <w:jc w:val="left"/>
      </w:pPr>
      <w:r w:rsidRPr="00BE07E8">
        <w:rPr>
          <w:rFonts w:hint="eastAsia"/>
        </w:rPr>
        <w:t>Server hostname cache</w:t>
      </w:r>
    </w:p>
    <w:p w:rsidR="00E14420" w:rsidRDefault="00E14420" w:rsidP="00E14420">
      <w:pPr>
        <w:pStyle w:val="ListParagraph"/>
        <w:autoSpaceDE w:val="0"/>
        <w:autoSpaceDN w:val="0"/>
        <w:adjustRightInd w:val="0"/>
        <w:ind w:left="780" w:firstLineChars="0" w:firstLine="0"/>
        <w:jc w:val="left"/>
      </w:pPr>
    </w:p>
    <w:p w:rsidR="00E14420" w:rsidRDefault="006E7E84" w:rsidP="000C6D39">
      <w:pPr>
        <w:pStyle w:val="ListParagraph"/>
        <w:numPr>
          <w:ilvl w:val="0"/>
          <w:numId w:val="30"/>
        </w:numPr>
        <w:autoSpaceDE w:val="0"/>
        <w:autoSpaceDN w:val="0"/>
        <w:adjustRightInd w:val="0"/>
        <w:ind w:firstLineChars="0"/>
        <w:jc w:val="left"/>
        <w:rPr>
          <w:rFonts w:ascii="新宋体" w:hAnsi="新宋体" w:cs="新宋体"/>
          <w:b/>
          <w:kern w:val="0"/>
          <w:sz w:val="24"/>
          <w:szCs w:val="19"/>
        </w:rPr>
      </w:pPr>
      <w:r>
        <w:rPr>
          <w:rFonts w:ascii="新宋体" w:hAnsi="新宋体" w:cs="新宋体" w:hint="eastAsia"/>
          <w:b/>
          <w:kern w:val="0"/>
          <w:sz w:val="24"/>
          <w:szCs w:val="19"/>
        </w:rPr>
        <w:t>Replace the cache method</w:t>
      </w:r>
    </w:p>
    <w:p w:rsidR="00085C54" w:rsidRDefault="00085C54" w:rsidP="00085C54">
      <w:pPr>
        <w:pStyle w:val="ListParagraph"/>
        <w:autoSpaceDE w:val="0"/>
        <w:autoSpaceDN w:val="0"/>
        <w:adjustRightInd w:val="0"/>
        <w:ind w:left="420" w:firstLineChars="0" w:firstLine="0"/>
        <w:jc w:val="left"/>
        <w:rPr>
          <w:rFonts w:ascii="新宋体" w:hAnsi="新宋体" w:cs="新宋体"/>
          <w:kern w:val="0"/>
          <w:sz w:val="20"/>
          <w:szCs w:val="19"/>
        </w:rPr>
      </w:pPr>
      <w:r w:rsidRPr="00085C54">
        <w:rPr>
          <w:rFonts w:ascii="新宋体" w:hAnsi="新宋体" w:cs="新宋体" w:hint="eastAsia"/>
          <w:kern w:val="0"/>
          <w:sz w:val="20"/>
          <w:szCs w:val="19"/>
        </w:rPr>
        <w:t xml:space="preserve">Daemon need to fill one below structure and then call </w:t>
      </w:r>
      <w:r w:rsidRPr="00085C54">
        <w:rPr>
          <w:rFonts w:ascii="新宋体" w:hAnsi="新宋体" w:cs="新宋体"/>
          <w:kern w:val="0"/>
          <w:sz w:val="20"/>
          <w:szCs w:val="19"/>
        </w:rPr>
        <w:t>https_replace_cache_method</w:t>
      </w:r>
      <w:r w:rsidRPr="00085C54">
        <w:rPr>
          <w:rFonts w:ascii="新宋体" w:hAnsi="新宋体" w:cs="新宋体" w:hint="eastAsia"/>
          <w:kern w:val="0"/>
          <w:sz w:val="20"/>
          <w:szCs w:val="19"/>
        </w:rPr>
        <w:t xml:space="preserve"> to </w:t>
      </w:r>
      <w:r w:rsidRPr="00085C54">
        <w:rPr>
          <w:rFonts w:ascii="新宋体" w:hAnsi="新宋体" w:cs="新宋体"/>
          <w:kern w:val="0"/>
          <w:sz w:val="20"/>
          <w:szCs w:val="19"/>
        </w:rPr>
        <w:t>replace</w:t>
      </w:r>
      <w:r w:rsidRPr="00085C54">
        <w:rPr>
          <w:rFonts w:ascii="新宋体" w:hAnsi="新宋体" w:cs="新宋体" w:hint="eastAsia"/>
          <w:kern w:val="0"/>
          <w:sz w:val="20"/>
          <w:szCs w:val="19"/>
        </w:rPr>
        <w:t xml:space="preserve"> the related method.</w:t>
      </w:r>
      <w:r>
        <w:rPr>
          <w:rFonts w:ascii="新宋体" w:hAnsi="新宋体" w:cs="新宋体" w:hint="eastAsia"/>
          <w:kern w:val="0"/>
          <w:sz w:val="20"/>
          <w:szCs w:val="19"/>
        </w:rPr>
        <w:t xml:space="preserve"> If </w:t>
      </w:r>
      <w:r>
        <w:rPr>
          <w:rFonts w:ascii="新宋体" w:hAnsi="新宋体" w:cs="新宋体"/>
          <w:kern w:val="0"/>
          <w:sz w:val="20"/>
          <w:szCs w:val="19"/>
        </w:rPr>
        <w:t>daemon only needs</w:t>
      </w:r>
      <w:r>
        <w:rPr>
          <w:rFonts w:ascii="新宋体" w:hAnsi="新宋体" w:cs="新宋体" w:hint="eastAsia"/>
          <w:kern w:val="0"/>
          <w:sz w:val="20"/>
          <w:szCs w:val="19"/>
        </w:rPr>
        <w:t xml:space="preserve"> to replace part of the common library</w:t>
      </w:r>
      <w:r>
        <w:rPr>
          <w:rFonts w:ascii="新宋体" w:hAnsi="新宋体" w:cs="新宋体"/>
          <w:kern w:val="0"/>
          <w:sz w:val="20"/>
          <w:szCs w:val="19"/>
        </w:rPr>
        <w:t>’</w:t>
      </w:r>
      <w:r>
        <w:rPr>
          <w:rFonts w:ascii="新宋体" w:hAnsi="新宋体" w:cs="新宋体" w:hint="eastAsia"/>
          <w:kern w:val="0"/>
          <w:sz w:val="20"/>
          <w:szCs w:val="19"/>
        </w:rPr>
        <w:t>s method, just keep the other to NULL.</w:t>
      </w:r>
    </w:p>
    <w:p w:rsidR="00085C54" w:rsidRPr="00085C54" w:rsidRDefault="00741AC0" w:rsidP="00085C54">
      <w:pPr>
        <w:pStyle w:val="ListParagraph"/>
        <w:autoSpaceDE w:val="0"/>
        <w:autoSpaceDN w:val="0"/>
        <w:adjustRightInd w:val="0"/>
        <w:ind w:left="420" w:firstLineChars="0" w:firstLine="0"/>
        <w:jc w:val="left"/>
        <w:rPr>
          <w:rFonts w:ascii="新宋体" w:hAnsi="新宋体" w:cs="新宋体"/>
          <w:kern w:val="0"/>
          <w:sz w:val="28"/>
          <w:szCs w:val="19"/>
        </w:rPr>
      </w:pPr>
      <w:r>
        <w:rPr>
          <w:rFonts w:ascii="新宋体" w:hAnsi="新宋体" w:cs="新宋体" w:hint="eastAsia"/>
          <w:kern w:val="0"/>
          <w:sz w:val="20"/>
          <w:szCs w:val="19"/>
        </w:rPr>
        <w:t>You can see below for detail description about every method.</w:t>
      </w:r>
    </w:p>
    <w:p w:rsidR="006E7E84" w:rsidRPr="006E7E84" w:rsidRDefault="006E7E84" w:rsidP="006E7E84">
      <w:pPr>
        <w:pStyle w:val="ListParagraph"/>
        <w:tabs>
          <w:tab w:val="center" w:pos="4363"/>
        </w:tabs>
        <w:autoSpaceDE w:val="0"/>
        <w:autoSpaceDN w:val="0"/>
        <w:adjustRightInd w:val="0"/>
        <w:ind w:left="420" w:firstLineChars="0" w:firstLine="0"/>
        <w:jc w:val="left"/>
        <w:rPr>
          <w:rFonts w:ascii="新宋体" w:hAnsi="新宋体" w:cs="新宋体"/>
          <w:kern w:val="0"/>
          <w:sz w:val="19"/>
          <w:szCs w:val="19"/>
        </w:rPr>
      </w:pPr>
      <w:r w:rsidRPr="006E7E84">
        <w:rPr>
          <w:rFonts w:ascii="新宋体" w:hAnsi="新宋体" w:cs="新宋体"/>
          <w:color w:val="0000FF"/>
          <w:kern w:val="0"/>
          <w:sz w:val="19"/>
          <w:szCs w:val="19"/>
        </w:rPr>
        <w:t>typedef</w:t>
      </w:r>
      <w:r w:rsidRPr="006E7E84">
        <w:rPr>
          <w:rFonts w:ascii="新宋体" w:hAnsi="新宋体" w:cs="新宋体"/>
          <w:kern w:val="0"/>
          <w:sz w:val="19"/>
          <w:szCs w:val="19"/>
        </w:rPr>
        <w:t xml:space="preserve"> </w:t>
      </w:r>
      <w:r w:rsidRPr="006E7E84">
        <w:rPr>
          <w:rFonts w:ascii="新宋体" w:hAnsi="新宋体" w:cs="新宋体"/>
          <w:color w:val="0000FF"/>
          <w:kern w:val="0"/>
          <w:sz w:val="19"/>
          <w:szCs w:val="19"/>
        </w:rPr>
        <w:t>struct</w:t>
      </w:r>
      <w:r w:rsidRPr="006E7E84">
        <w:rPr>
          <w:rFonts w:ascii="新宋体" w:hAnsi="新宋体" w:cs="新宋体"/>
          <w:kern w:val="0"/>
          <w:sz w:val="19"/>
          <w:szCs w:val="19"/>
        </w:rPr>
        <w:t xml:space="preserve"> _cert_cache_</w:t>
      </w:r>
      <w:r w:rsidR="00E34AAA" w:rsidRPr="006E7E84">
        <w:rPr>
          <w:rFonts w:ascii="新宋体" w:hAnsi="新宋体" w:cs="新宋体"/>
          <w:kern w:val="0"/>
          <w:sz w:val="19"/>
          <w:szCs w:val="19"/>
        </w:rPr>
        <w:t>method {</w:t>
      </w:r>
      <w:r w:rsidR="00E34AAA" w:rsidRPr="006E7E84">
        <w:rPr>
          <w:rFonts w:ascii="新宋体" w:hAnsi="新宋体" w:cs="新宋体"/>
          <w:kern w:val="0"/>
          <w:sz w:val="19"/>
          <w:szCs w:val="19"/>
        </w:rPr>
        <w:tab/>
      </w:r>
    </w:p>
    <w:p w:rsidR="006E7E84" w:rsidRPr="006E7E84" w:rsidRDefault="006E7E84" w:rsidP="006E7E84">
      <w:pPr>
        <w:pStyle w:val="ListParagraph"/>
        <w:autoSpaceDE w:val="0"/>
        <w:autoSpaceDN w:val="0"/>
        <w:adjustRightInd w:val="0"/>
        <w:ind w:left="420" w:firstLineChars="0" w:firstLine="0"/>
        <w:jc w:val="left"/>
        <w:rPr>
          <w:rFonts w:ascii="新宋体" w:hAnsi="新宋体" w:cs="新宋体"/>
          <w:kern w:val="0"/>
          <w:sz w:val="19"/>
          <w:szCs w:val="19"/>
        </w:rPr>
      </w:pPr>
      <w:r w:rsidRPr="006E7E84">
        <w:rPr>
          <w:rFonts w:ascii="新宋体" w:hAnsi="新宋体" w:cs="新宋体"/>
          <w:kern w:val="0"/>
          <w:sz w:val="19"/>
          <w:szCs w:val="19"/>
        </w:rPr>
        <w:tab/>
      </w:r>
      <w:proofErr w:type="gramStart"/>
      <w:r w:rsidRPr="006E7E84">
        <w:rPr>
          <w:rFonts w:ascii="新宋体" w:hAnsi="新宋体" w:cs="新宋体"/>
          <w:color w:val="0000FF"/>
          <w:kern w:val="0"/>
          <w:sz w:val="19"/>
          <w:szCs w:val="19"/>
        </w:rPr>
        <w:t>int</w:t>
      </w:r>
      <w:proofErr w:type="gramEnd"/>
      <w:r w:rsidRPr="006E7E84">
        <w:rPr>
          <w:rFonts w:ascii="新宋体" w:hAnsi="新宋体" w:cs="新宋体"/>
          <w:kern w:val="0"/>
          <w:sz w:val="19"/>
          <w:szCs w:val="19"/>
        </w:rPr>
        <w:t xml:space="preserve"> (*https_get_resigned_cert)(</w:t>
      </w:r>
      <w:r w:rsidRPr="006E7E84">
        <w:rPr>
          <w:rFonts w:ascii="新宋体" w:hAnsi="新宋体" w:cs="新宋体"/>
          <w:color w:val="0000FF"/>
          <w:kern w:val="0"/>
          <w:sz w:val="19"/>
          <w:szCs w:val="19"/>
        </w:rPr>
        <w:t>const</w:t>
      </w:r>
      <w:r w:rsidRPr="006E7E84">
        <w:rPr>
          <w:rFonts w:ascii="新宋体" w:hAnsi="新宋体" w:cs="新宋体"/>
          <w:kern w:val="0"/>
          <w:sz w:val="19"/>
          <w:szCs w:val="19"/>
        </w:rPr>
        <w:t xml:space="preserve"> </w:t>
      </w:r>
      <w:r w:rsidRPr="006E7E84">
        <w:rPr>
          <w:rFonts w:ascii="新宋体" w:hAnsi="新宋体" w:cs="新宋体"/>
          <w:color w:val="0000FF"/>
          <w:kern w:val="0"/>
          <w:sz w:val="19"/>
          <w:szCs w:val="19"/>
        </w:rPr>
        <w:t>char</w:t>
      </w:r>
      <w:r w:rsidRPr="006E7E84">
        <w:rPr>
          <w:rFonts w:ascii="新宋体" w:hAnsi="新宋体" w:cs="新宋体"/>
          <w:kern w:val="0"/>
          <w:sz w:val="19"/>
          <w:szCs w:val="19"/>
        </w:rPr>
        <w:t xml:space="preserve"> *company_id, X509 *org_cert, X509 **cert, EVP_PKEY **pkey);</w:t>
      </w:r>
    </w:p>
    <w:p w:rsidR="006E7E84" w:rsidRPr="006E7E84" w:rsidRDefault="006E7E84" w:rsidP="006E7E84">
      <w:pPr>
        <w:pStyle w:val="ListParagraph"/>
        <w:autoSpaceDE w:val="0"/>
        <w:autoSpaceDN w:val="0"/>
        <w:adjustRightInd w:val="0"/>
        <w:ind w:left="420" w:firstLineChars="0" w:firstLine="0"/>
        <w:jc w:val="left"/>
        <w:rPr>
          <w:rFonts w:ascii="新宋体" w:hAnsi="新宋体" w:cs="新宋体"/>
          <w:kern w:val="0"/>
          <w:sz w:val="19"/>
          <w:szCs w:val="19"/>
        </w:rPr>
      </w:pPr>
      <w:r w:rsidRPr="006E7E84">
        <w:rPr>
          <w:rFonts w:ascii="新宋体" w:hAnsi="新宋体" w:cs="新宋体"/>
          <w:kern w:val="0"/>
          <w:sz w:val="19"/>
          <w:szCs w:val="19"/>
        </w:rPr>
        <w:tab/>
      </w:r>
      <w:proofErr w:type="gramStart"/>
      <w:r w:rsidRPr="006E7E84">
        <w:rPr>
          <w:rFonts w:ascii="新宋体" w:hAnsi="新宋体" w:cs="新宋体"/>
          <w:color w:val="0000FF"/>
          <w:kern w:val="0"/>
          <w:sz w:val="19"/>
          <w:szCs w:val="19"/>
        </w:rPr>
        <w:t>int</w:t>
      </w:r>
      <w:proofErr w:type="gramEnd"/>
      <w:r w:rsidRPr="006E7E84">
        <w:rPr>
          <w:rFonts w:ascii="新宋体" w:hAnsi="新宋体" w:cs="新宋体"/>
          <w:kern w:val="0"/>
          <w:sz w:val="19"/>
          <w:szCs w:val="19"/>
        </w:rPr>
        <w:t xml:space="preserve"> (*https_get_default_entity_cert)(</w:t>
      </w:r>
      <w:r w:rsidRPr="006E7E84">
        <w:rPr>
          <w:rFonts w:ascii="新宋体" w:hAnsi="新宋体" w:cs="新宋体"/>
          <w:color w:val="0000FF"/>
          <w:kern w:val="0"/>
          <w:sz w:val="19"/>
          <w:szCs w:val="19"/>
        </w:rPr>
        <w:t>const</w:t>
      </w:r>
      <w:r w:rsidRPr="006E7E84">
        <w:rPr>
          <w:rFonts w:ascii="新宋体" w:hAnsi="新宋体" w:cs="新宋体"/>
          <w:kern w:val="0"/>
          <w:sz w:val="19"/>
          <w:szCs w:val="19"/>
        </w:rPr>
        <w:t xml:space="preserve"> </w:t>
      </w:r>
      <w:r w:rsidRPr="006E7E84">
        <w:rPr>
          <w:rFonts w:ascii="新宋体" w:hAnsi="新宋体" w:cs="新宋体"/>
          <w:color w:val="0000FF"/>
          <w:kern w:val="0"/>
          <w:sz w:val="19"/>
          <w:szCs w:val="19"/>
        </w:rPr>
        <w:t>char</w:t>
      </w:r>
      <w:r w:rsidRPr="006E7E84">
        <w:rPr>
          <w:rFonts w:ascii="新宋体" w:hAnsi="新宋体" w:cs="新宋体"/>
          <w:kern w:val="0"/>
          <w:sz w:val="19"/>
          <w:szCs w:val="19"/>
        </w:rPr>
        <w:t xml:space="preserve"> *company_id, X509 **cert, EVP_PKEY **pkey);</w:t>
      </w:r>
    </w:p>
    <w:p w:rsidR="006E7E84" w:rsidRDefault="006E7E84" w:rsidP="006E7E84">
      <w:pPr>
        <w:pStyle w:val="ListParagraph"/>
        <w:autoSpaceDE w:val="0"/>
        <w:autoSpaceDN w:val="0"/>
        <w:adjustRightInd w:val="0"/>
        <w:ind w:left="420" w:firstLineChars="0" w:firstLine="0"/>
        <w:jc w:val="left"/>
        <w:rPr>
          <w:rFonts w:ascii="新宋体" w:hAnsi="新宋体" w:cs="新宋体"/>
          <w:kern w:val="0"/>
          <w:sz w:val="19"/>
          <w:szCs w:val="19"/>
        </w:rPr>
      </w:pPr>
      <w:r w:rsidRPr="006E7E84">
        <w:rPr>
          <w:rFonts w:ascii="新宋体" w:hAnsi="新宋体" w:cs="新宋体"/>
          <w:kern w:val="0"/>
          <w:sz w:val="19"/>
          <w:szCs w:val="19"/>
        </w:rPr>
        <w:tab/>
        <w:t>BOOL (*https_check_client_cert</w:t>
      </w:r>
      <w:proofErr w:type="gramStart"/>
      <w:r w:rsidRPr="006E7E84">
        <w:rPr>
          <w:rFonts w:ascii="新宋体" w:hAnsi="新宋体" w:cs="新宋体"/>
          <w:kern w:val="0"/>
          <w:sz w:val="19"/>
          <w:szCs w:val="19"/>
        </w:rPr>
        <w:t>)(</w:t>
      </w:r>
      <w:proofErr w:type="gramEnd"/>
      <w:r w:rsidRPr="006E7E84">
        <w:rPr>
          <w:rFonts w:ascii="新宋体" w:hAnsi="新宋体" w:cs="新宋体"/>
          <w:color w:val="0000FF"/>
          <w:kern w:val="0"/>
          <w:sz w:val="19"/>
          <w:szCs w:val="19"/>
        </w:rPr>
        <w:t>const</w:t>
      </w:r>
      <w:r w:rsidRPr="006E7E84">
        <w:rPr>
          <w:rFonts w:ascii="新宋体" w:hAnsi="新宋体" w:cs="新宋体"/>
          <w:kern w:val="0"/>
          <w:sz w:val="19"/>
          <w:szCs w:val="19"/>
        </w:rPr>
        <w:t xml:space="preserve"> </w:t>
      </w:r>
      <w:r w:rsidRPr="006E7E84">
        <w:rPr>
          <w:rFonts w:ascii="新宋体" w:hAnsi="新宋体" w:cs="新宋体"/>
          <w:color w:val="0000FF"/>
          <w:kern w:val="0"/>
          <w:sz w:val="19"/>
          <w:szCs w:val="19"/>
        </w:rPr>
        <w:t>char</w:t>
      </w:r>
      <w:r w:rsidRPr="006E7E84">
        <w:rPr>
          <w:rFonts w:ascii="新宋体" w:hAnsi="新宋体" w:cs="新宋体"/>
          <w:kern w:val="0"/>
          <w:sz w:val="19"/>
          <w:szCs w:val="19"/>
        </w:rPr>
        <w:t xml:space="preserve"> *server_ip, </w:t>
      </w:r>
      <w:r w:rsidRPr="006E7E84">
        <w:rPr>
          <w:rFonts w:ascii="新宋体" w:hAnsi="新宋体" w:cs="新宋体"/>
          <w:color w:val="0000FF"/>
          <w:kern w:val="0"/>
          <w:sz w:val="19"/>
          <w:szCs w:val="19"/>
        </w:rPr>
        <w:t>unsigned</w:t>
      </w:r>
      <w:r w:rsidRPr="006E7E84">
        <w:rPr>
          <w:rFonts w:ascii="新宋体" w:hAnsi="新宋体" w:cs="新宋体"/>
          <w:kern w:val="0"/>
          <w:sz w:val="19"/>
          <w:szCs w:val="19"/>
        </w:rPr>
        <w:t xml:space="preserve"> </w:t>
      </w:r>
      <w:r w:rsidRPr="006E7E84">
        <w:rPr>
          <w:rFonts w:ascii="新宋体" w:hAnsi="新宋体" w:cs="新宋体"/>
          <w:color w:val="0000FF"/>
          <w:kern w:val="0"/>
          <w:sz w:val="19"/>
          <w:szCs w:val="19"/>
        </w:rPr>
        <w:t>short</w:t>
      </w:r>
      <w:r w:rsidRPr="006E7E84">
        <w:rPr>
          <w:rFonts w:ascii="新宋体" w:hAnsi="新宋体" w:cs="新宋体"/>
          <w:kern w:val="0"/>
          <w:sz w:val="19"/>
          <w:szCs w:val="19"/>
        </w:rPr>
        <w:t xml:space="preserve"> server_port);</w:t>
      </w:r>
    </w:p>
    <w:p w:rsidR="001D4D3A" w:rsidRDefault="001D4D3A" w:rsidP="001D4D3A">
      <w:pPr>
        <w:pStyle w:val="ListParagraph"/>
        <w:autoSpaceDE w:val="0"/>
        <w:autoSpaceDN w:val="0"/>
        <w:adjustRightInd w:val="0"/>
        <w:ind w:left="420" w:firstLineChars="0"/>
        <w:jc w:val="left"/>
        <w:rPr>
          <w:rFonts w:ascii="新宋体" w:hAnsi="新宋体" w:cs="新宋体"/>
          <w:kern w:val="0"/>
          <w:sz w:val="19"/>
          <w:szCs w:val="19"/>
        </w:rPr>
      </w:pPr>
      <w:proofErr w:type="gramStart"/>
      <w:r w:rsidRPr="001D4D3A">
        <w:rPr>
          <w:rFonts w:ascii="新宋体" w:hAnsi="新宋体" w:cs="新宋体"/>
          <w:kern w:val="0"/>
          <w:sz w:val="19"/>
          <w:szCs w:val="19"/>
        </w:rPr>
        <w:t>void</w:t>
      </w:r>
      <w:proofErr w:type="gramEnd"/>
      <w:r>
        <w:rPr>
          <w:rFonts w:ascii="新宋体" w:hAnsi="新宋体" w:cs="新宋体"/>
          <w:kern w:val="0"/>
          <w:sz w:val="19"/>
          <w:szCs w:val="19"/>
        </w:rPr>
        <w:t xml:space="preserve"> (*https_new_client_cert)(</w:t>
      </w:r>
      <w:r w:rsidRPr="001D4D3A">
        <w:rPr>
          <w:rFonts w:ascii="新宋体" w:hAnsi="新宋体" w:cs="新宋体"/>
          <w:kern w:val="0"/>
          <w:sz w:val="19"/>
          <w:szCs w:val="19"/>
        </w:rPr>
        <w:t>const</w:t>
      </w:r>
      <w:r>
        <w:rPr>
          <w:rFonts w:ascii="新宋体" w:hAnsi="新宋体" w:cs="新宋体"/>
          <w:kern w:val="0"/>
          <w:sz w:val="19"/>
          <w:szCs w:val="19"/>
        </w:rPr>
        <w:t xml:space="preserve"> </w:t>
      </w:r>
      <w:r w:rsidRPr="001D4D3A">
        <w:rPr>
          <w:rFonts w:ascii="新宋体" w:hAnsi="新宋体" w:cs="新宋体"/>
          <w:kern w:val="0"/>
          <w:sz w:val="19"/>
          <w:szCs w:val="19"/>
        </w:rPr>
        <w:t>char</w:t>
      </w:r>
      <w:r>
        <w:rPr>
          <w:rFonts w:ascii="新宋体" w:hAnsi="新宋体" w:cs="新宋体"/>
          <w:kern w:val="0"/>
          <w:sz w:val="19"/>
          <w:szCs w:val="19"/>
        </w:rPr>
        <w:t xml:space="preserve"> *server_ip, </w:t>
      </w:r>
      <w:r w:rsidRPr="001D4D3A">
        <w:rPr>
          <w:rFonts w:ascii="新宋体" w:hAnsi="新宋体" w:cs="新宋体"/>
          <w:kern w:val="0"/>
          <w:sz w:val="19"/>
          <w:szCs w:val="19"/>
        </w:rPr>
        <w:t>unsigned</w:t>
      </w:r>
      <w:r>
        <w:rPr>
          <w:rFonts w:ascii="新宋体" w:hAnsi="新宋体" w:cs="新宋体"/>
          <w:kern w:val="0"/>
          <w:sz w:val="19"/>
          <w:szCs w:val="19"/>
        </w:rPr>
        <w:t xml:space="preserve"> </w:t>
      </w:r>
      <w:r w:rsidRPr="001D4D3A">
        <w:rPr>
          <w:rFonts w:ascii="新宋体" w:hAnsi="新宋体" w:cs="新宋体"/>
          <w:kern w:val="0"/>
          <w:sz w:val="19"/>
          <w:szCs w:val="19"/>
        </w:rPr>
        <w:t>short</w:t>
      </w:r>
      <w:r>
        <w:rPr>
          <w:rFonts w:ascii="新宋体" w:hAnsi="新宋体" w:cs="新宋体"/>
          <w:kern w:val="0"/>
          <w:sz w:val="19"/>
          <w:szCs w:val="19"/>
        </w:rPr>
        <w:t xml:space="preserve"> server_port, https_cert_cache_type etype);</w:t>
      </w:r>
    </w:p>
    <w:p w:rsidR="006E7E84" w:rsidRPr="006E7E84" w:rsidRDefault="006E7E84" w:rsidP="006E7E84">
      <w:pPr>
        <w:pStyle w:val="ListParagraph"/>
        <w:autoSpaceDE w:val="0"/>
        <w:autoSpaceDN w:val="0"/>
        <w:adjustRightInd w:val="0"/>
        <w:ind w:left="420" w:firstLineChars="0" w:firstLine="0"/>
        <w:jc w:val="left"/>
        <w:rPr>
          <w:rFonts w:ascii="新宋体" w:hAnsi="新宋体" w:cs="新宋体"/>
          <w:kern w:val="0"/>
          <w:sz w:val="19"/>
          <w:szCs w:val="19"/>
        </w:rPr>
      </w:pPr>
      <w:r w:rsidRPr="006E7E84">
        <w:rPr>
          <w:rFonts w:ascii="新宋体" w:hAnsi="新宋体" w:cs="新宋体"/>
          <w:kern w:val="0"/>
          <w:sz w:val="19"/>
          <w:szCs w:val="19"/>
        </w:rPr>
        <w:tab/>
      </w:r>
      <w:proofErr w:type="gramStart"/>
      <w:r w:rsidRPr="006E7E84">
        <w:rPr>
          <w:rFonts w:ascii="新宋体" w:hAnsi="新宋体" w:cs="新宋体"/>
          <w:color w:val="0000FF"/>
          <w:kern w:val="0"/>
          <w:sz w:val="19"/>
          <w:szCs w:val="19"/>
        </w:rPr>
        <w:t>int</w:t>
      </w:r>
      <w:proofErr w:type="gramEnd"/>
      <w:r w:rsidRPr="006E7E84">
        <w:rPr>
          <w:rFonts w:ascii="新宋体" w:hAnsi="新宋体" w:cs="新宋体"/>
          <w:kern w:val="0"/>
          <w:sz w:val="19"/>
          <w:szCs w:val="19"/>
        </w:rPr>
        <w:t xml:space="preserve"> (*https_get_hostname)(</w:t>
      </w:r>
      <w:r w:rsidRPr="006E7E84">
        <w:rPr>
          <w:rFonts w:ascii="新宋体" w:hAnsi="新宋体" w:cs="新宋体"/>
          <w:color w:val="0000FF"/>
          <w:kern w:val="0"/>
          <w:sz w:val="19"/>
          <w:szCs w:val="19"/>
        </w:rPr>
        <w:t>const</w:t>
      </w:r>
      <w:r w:rsidRPr="006E7E84">
        <w:rPr>
          <w:rFonts w:ascii="新宋体" w:hAnsi="新宋体" w:cs="新宋体"/>
          <w:kern w:val="0"/>
          <w:sz w:val="19"/>
          <w:szCs w:val="19"/>
        </w:rPr>
        <w:t xml:space="preserve"> </w:t>
      </w:r>
      <w:r w:rsidRPr="006E7E84">
        <w:rPr>
          <w:rFonts w:ascii="新宋体" w:hAnsi="新宋体" w:cs="新宋体"/>
          <w:color w:val="0000FF"/>
          <w:kern w:val="0"/>
          <w:sz w:val="19"/>
          <w:szCs w:val="19"/>
        </w:rPr>
        <w:t>char</w:t>
      </w:r>
      <w:r w:rsidRPr="006E7E84">
        <w:rPr>
          <w:rFonts w:ascii="新宋体" w:hAnsi="新宋体" w:cs="新宋体"/>
          <w:kern w:val="0"/>
          <w:sz w:val="19"/>
          <w:szCs w:val="19"/>
        </w:rPr>
        <w:t xml:space="preserve"> *server_ip, </w:t>
      </w:r>
      <w:r w:rsidRPr="006E7E84">
        <w:rPr>
          <w:rFonts w:ascii="新宋体" w:hAnsi="新宋体" w:cs="新宋体"/>
          <w:color w:val="0000FF"/>
          <w:kern w:val="0"/>
          <w:sz w:val="19"/>
          <w:szCs w:val="19"/>
        </w:rPr>
        <w:t>unsigned</w:t>
      </w:r>
      <w:r w:rsidRPr="006E7E84">
        <w:rPr>
          <w:rFonts w:ascii="新宋体" w:hAnsi="新宋体" w:cs="新宋体"/>
          <w:kern w:val="0"/>
          <w:sz w:val="19"/>
          <w:szCs w:val="19"/>
        </w:rPr>
        <w:t xml:space="preserve"> </w:t>
      </w:r>
      <w:r w:rsidRPr="006E7E84">
        <w:rPr>
          <w:rFonts w:ascii="新宋体" w:hAnsi="新宋体" w:cs="新宋体"/>
          <w:color w:val="0000FF"/>
          <w:kern w:val="0"/>
          <w:sz w:val="19"/>
          <w:szCs w:val="19"/>
        </w:rPr>
        <w:t>short</w:t>
      </w:r>
      <w:r w:rsidRPr="006E7E84">
        <w:rPr>
          <w:rFonts w:ascii="新宋体" w:hAnsi="新宋体" w:cs="新宋体"/>
          <w:kern w:val="0"/>
          <w:sz w:val="19"/>
          <w:szCs w:val="19"/>
        </w:rPr>
        <w:t xml:space="preserve"> server_port, </w:t>
      </w:r>
      <w:r w:rsidRPr="006E7E84">
        <w:rPr>
          <w:rFonts w:ascii="新宋体" w:hAnsi="新宋体" w:cs="新宋体"/>
          <w:color w:val="0000FF"/>
          <w:kern w:val="0"/>
          <w:sz w:val="19"/>
          <w:szCs w:val="19"/>
        </w:rPr>
        <w:t>char</w:t>
      </w:r>
      <w:r w:rsidRPr="006E7E84">
        <w:rPr>
          <w:rFonts w:ascii="新宋体" w:hAnsi="新宋体" w:cs="新宋体"/>
          <w:kern w:val="0"/>
          <w:sz w:val="19"/>
          <w:szCs w:val="19"/>
        </w:rPr>
        <w:t xml:space="preserve"> *hostname, </w:t>
      </w:r>
      <w:r w:rsidRPr="006E7E84">
        <w:rPr>
          <w:rFonts w:ascii="新宋体" w:hAnsi="新宋体" w:cs="新宋体"/>
          <w:color w:val="0000FF"/>
          <w:kern w:val="0"/>
          <w:sz w:val="19"/>
          <w:szCs w:val="19"/>
        </w:rPr>
        <w:t>int</w:t>
      </w:r>
      <w:r w:rsidRPr="006E7E84">
        <w:rPr>
          <w:rFonts w:ascii="新宋体" w:hAnsi="新宋体" w:cs="新宋体"/>
          <w:kern w:val="0"/>
          <w:sz w:val="19"/>
          <w:szCs w:val="19"/>
        </w:rPr>
        <w:t xml:space="preserve"> max_len);</w:t>
      </w:r>
    </w:p>
    <w:p w:rsidR="006E7E84" w:rsidRPr="006E7E84" w:rsidRDefault="006E7E84" w:rsidP="006E7E84">
      <w:pPr>
        <w:pStyle w:val="ListParagraph"/>
        <w:autoSpaceDE w:val="0"/>
        <w:autoSpaceDN w:val="0"/>
        <w:adjustRightInd w:val="0"/>
        <w:ind w:left="420" w:firstLineChars="0" w:firstLine="0"/>
        <w:jc w:val="left"/>
        <w:rPr>
          <w:rFonts w:ascii="新宋体" w:hAnsi="新宋体" w:cs="新宋体"/>
          <w:kern w:val="0"/>
          <w:sz w:val="19"/>
          <w:szCs w:val="19"/>
        </w:rPr>
      </w:pPr>
      <w:r w:rsidRPr="006E7E84">
        <w:rPr>
          <w:rFonts w:ascii="新宋体" w:hAnsi="新宋体" w:cs="新宋体"/>
          <w:kern w:val="0"/>
          <w:sz w:val="19"/>
          <w:szCs w:val="19"/>
        </w:rPr>
        <w:tab/>
      </w:r>
      <w:proofErr w:type="gramStart"/>
      <w:r w:rsidRPr="006E7E84">
        <w:rPr>
          <w:rFonts w:ascii="新宋体" w:hAnsi="新宋体" w:cs="新宋体"/>
          <w:color w:val="0000FF"/>
          <w:kern w:val="0"/>
          <w:sz w:val="19"/>
          <w:szCs w:val="19"/>
        </w:rPr>
        <w:t>int</w:t>
      </w:r>
      <w:proofErr w:type="gramEnd"/>
      <w:r w:rsidRPr="006E7E84">
        <w:rPr>
          <w:rFonts w:ascii="新宋体" w:hAnsi="新宋体" w:cs="新宋体"/>
          <w:kern w:val="0"/>
          <w:sz w:val="19"/>
          <w:szCs w:val="19"/>
        </w:rPr>
        <w:t xml:space="preserve"> (*https_set_hostname)(</w:t>
      </w:r>
      <w:r w:rsidRPr="006E7E84">
        <w:rPr>
          <w:rFonts w:ascii="新宋体" w:hAnsi="新宋体" w:cs="新宋体"/>
          <w:color w:val="0000FF"/>
          <w:kern w:val="0"/>
          <w:sz w:val="19"/>
          <w:szCs w:val="19"/>
        </w:rPr>
        <w:t>const</w:t>
      </w:r>
      <w:r w:rsidRPr="006E7E84">
        <w:rPr>
          <w:rFonts w:ascii="新宋体" w:hAnsi="新宋体" w:cs="新宋体"/>
          <w:kern w:val="0"/>
          <w:sz w:val="19"/>
          <w:szCs w:val="19"/>
        </w:rPr>
        <w:t xml:space="preserve"> </w:t>
      </w:r>
      <w:r w:rsidRPr="006E7E84">
        <w:rPr>
          <w:rFonts w:ascii="新宋体" w:hAnsi="新宋体" w:cs="新宋体"/>
          <w:color w:val="0000FF"/>
          <w:kern w:val="0"/>
          <w:sz w:val="19"/>
          <w:szCs w:val="19"/>
        </w:rPr>
        <w:t>char</w:t>
      </w:r>
      <w:r w:rsidRPr="006E7E84">
        <w:rPr>
          <w:rFonts w:ascii="新宋体" w:hAnsi="新宋体" w:cs="新宋体"/>
          <w:kern w:val="0"/>
          <w:sz w:val="19"/>
          <w:szCs w:val="19"/>
        </w:rPr>
        <w:t xml:space="preserve"> *server_ip, </w:t>
      </w:r>
      <w:r w:rsidRPr="006E7E84">
        <w:rPr>
          <w:rFonts w:ascii="新宋体" w:hAnsi="新宋体" w:cs="新宋体"/>
          <w:color w:val="0000FF"/>
          <w:kern w:val="0"/>
          <w:sz w:val="19"/>
          <w:szCs w:val="19"/>
        </w:rPr>
        <w:t>unsigned</w:t>
      </w:r>
      <w:r w:rsidRPr="006E7E84">
        <w:rPr>
          <w:rFonts w:ascii="新宋体" w:hAnsi="新宋体" w:cs="新宋体"/>
          <w:kern w:val="0"/>
          <w:sz w:val="19"/>
          <w:szCs w:val="19"/>
        </w:rPr>
        <w:t xml:space="preserve"> </w:t>
      </w:r>
      <w:r w:rsidRPr="006E7E84">
        <w:rPr>
          <w:rFonts w:ascii="新宋体" w:hAnsi="新宋体" w:cs="新宋体"/>
          <w:color w:val="0000FF"/>
          <w:kern w:val="0"/>
          <w:sz w:val="19"/>
          <w:szCs w:val="19"/>
        </w:rPr>
        <w:t>short</w:t>
      </w:r>
      <w:r w:rsidRPr="006E7E84">
        <w:rPr>
          <w:rFonts w:ascii="新宋体" w:hAnsi="新宋体" w:cs="新宋体"/>
          <w:kern w:val="0"/>
          <w:sz w:val="19"/>
          <w:szCs w:val="19"/>
        </w:rPr>
        <w:t xml:space="preserve"> server_port, </w:t>
      </w:r>
      <w:r w:rsidRPr="006E7E84">
        <w:rPr>
          <w:rFonts w:ascii="新宋体" w:hAnsi="新宋体" w:cs="新宋体"/>
          <w:color w:val="0000FF"/>
          <w:kern w:val="0"/>
          <w:sz w:val="19"/>
          <w:szCs w:val="19"/>
        </w:rPr>
        <w:t>const</w:t>
      </w:r>
      <w:r w:rsidRPr="006E7E84">
        <w:rPr>
          <w:rFonts w:ascii="新宋体" w:hAnsi="新宋体" w:cs="新宋体"/>
          <w:kern w:val="0"/>
          <w:sz w:val="19"/>
          <w:szCs w:val="19"/>
        </w:rPr>
        <w:t xml:space="preserve"> </w:t>
      </w:r>
      <w:r w:rsidRPr="006E7E84">
        <w:rPr>
          <w:rFonts w:ascii="新宋体" w:hAnsi="新宋体" w:cs="新宋体"/>
          <w:color w:val="0000FF"/>
          <w:kern w:val="0"/>
          <w:sz w:val="19"/>
          <w:szCs w:val="19"/>
        </w:rPr>
        <w:lastRenderedPageBreak/>
        <w:t>char</w:t>
      </w:r>
      <w:r w:rsidRPr="006E7E84">
        <w:rPr>
          <w:rFonts w:ascii="新宋体" w:hAnsi="新宋体" w:cs="新宋体"/>
          <w:kern w:val="0"/>
          <w:sz w:val="19"/>
          <w:szCs w:val="19"/>
        </w:rPr>
        <w:t xml:space="preserve"> *hostname);</w:t>
      </w:r>
    </w:p>
    <w:p w:rsidR="006E7E84" w:rsidRPr="006E7E84" w:rsidRDefault="006E7E84" w:rsidP="006E7E84">
      <w:pPr>
        <w:pStyle w:val="ListParagraph"/>
        <w:autoSpaceDE w:val="0"/>
        <w:autoSpaceDN w:val="0"/>
        <w:adjustRightInd w:val="0"/>
        <w:ind w:left="420" w:firstLineChars="0" w:firstLine="0"/>
        <w:jc w:val="left"/>
        <w:rPr>
          <w:rFonts w:ascii="新宋体" w:hAnsi="新宋体" w:cs="新宋体"/>
          <w:kern w:val="0"/>
          <w:sz w:val="19"/>
          <w:szCs w:val="19"/>
        </w:rPr>
      </w:pPr>
      <w:r w:rsidRPr="006E7E84">
        <w:rPr>
          <w:rFonts w:ascii="新宋体" w:hAnsi="新宋体" w:cs="新宋体"/>
          <w:kern w:val="0"/>
          <w:sz w:val="19"/>
          <w:szCs w:val="19"/>
        </w:rPr>
        <w:tab/>
        <w:t>BOOL (*https_check_visit_anyway</w:t>
      </w:r>
      <w:proofErr w:type="gramStart"/>
      <w:r w:rsidRPr="006E7E84">
        <w:rPr>
          <w:rFonts w:ascii="新宋体" w:hAnsi="新宋体" w:cs="新宋体"/>
          <w:kern w:val="0"/>
          <w:sz w:val="19"/>
          <w:szCs w:val="19"/>
        </w:rPr>
        <w:t>)(</w:t>
      </w:r>
      <w:proofErr w:type="gramEnd"/>
      <w:r w:rsidRPr="006E7E84">
        <w:rPr>
          <w:rFonts w:ascii="新宋体" w:hAnsi="新宋体" w:cs="新宋体"/>
          <w:color w:val="0000FF"/>
          <w:kern w:val="0"/>
          <w:sz w:val="19"/>
          <w:szCs w:val="19"/>
        </w:rPr>
        <w:t>const</w:t>
      </w:r>
      <w:r w:rsidRPr="006E7E84">
        <w:rPr>
          <w:rFonts w:ascii="新宋体" w:hAnsi="新宋体" w:cs="新宋体"/>
          <w:kern w:val="0"/>
          <w:sz w:val="19"/>
          <w:szCs w:val="19"/>
        </w:rPr>
        <w:t xml:space="preserve"> </w:t>
      </w:r>
      <w:r w:rsidRPr="006E7E84">
        <w:rPr>
          <w:rFonts w:ascii="新宋体" w:hAnsi="新宋体" w:cs="新宋体"/>
          <w:color w:val="0000FF"/>
          <w:kern w:val="0"/>
          <w:sz w:val="19"/>
          <w:szCs w:val="19"/>
        </w:rPr>
        <w:t>char</w:t>
      </w:r>
      <w:r w:rsidRPr="006E7E84">
        <w:rPr>
          <w:rFonts w:ascii="新宋体" w:hAnsi="新宋体" w:cs="新宋体"/>
          <w:kern w:val="0"/>
          <w:sz w:val="19"/>
          <w:szCs w:val="19"/>
        </w:rPr>
        <w:t xml:space="preserve"> *company_id, </w:t>
      </w:r>
      <w:r w:rsidRPr="006E7E84">
        <w:rPr>
          <w:rFonts w:ascii="新宋体" w:hAnsi="新宋体" w:cs="新宋体"/>
          <w:color w:val="0000FF"/>
          <w:kern w:val="0"/>
          <w:sz w:val="19"/>
          <w:szCs w:val="19"/>
        </w:rPr>
        <w:t>const</w:t>
      </w:r>
      <w:r w:rsidRPr="006E7E84">
        <w:rPr>
          <w:rFonts w:ascii="新宋体" w:hAnsi="新宋体" w:cs="新宋体"/>
          <w:kern w:val="0"/>
          <w:sz w:val="19"/>
          <w:szCs w:val="19"/>
        </w:rPr>
        <w:t xml:space="preserve"> </w:t>
      </w:r>
      <w:r w:rsidRPr="006E7E84">
        <w:rPr>
          <w:rFonts w:ascii="新宋体" w:hAnsi="新宋体" w:cs="新宋体"/>
          <w:color w:val="0000FF"/>
          <w:kern w:val="0"/>
          <w:sz w:val="19"/>
          <w:szCs w:val="19"/>
        </w:rPr>
        <w:t>char</w:t>
      </w:r>
      <w:r w:rsidRPr="006E7E84">
        <w:rPr>
          <w:rFonts w:ascii="新宋体" w:hAnsi="新宋体" w:cs="新宋体"/>
          <w:kern w:val="0"/>
          <w:sz w:val="19"/>
          <w:szCs w:val="19"/>
        </w:rPr>
        <w:t xml:space="preserve"> *user_id, X509 *cer);</w:t>
      </w:r>
    </w:p>
    <w:p w:rsidR="006E7E84" w:rsidRPr="006E7E84" w:rsidRDefault="006E7E84" w:rsidP="006E7E84">
      <w:pPr>
        <w:pStyle w:val="ListParagraph"/>
        <w:autoSpaceDE w:val="0"/>
        <w:autoSpaceDN w:val="0"/>
        <w:adjustRightInd w:val="0"/>
        <w:ind w:left="420" w:firstLineChars="0" w:firstLine="0"/>
        <w:jc w:val="left"/>
        <w:rPr>
          <w:rFonts w:ascii="新宋体" w:hAnsi="新宋体" w:cs="新宋体"/>
          <w:kern w:val="0"/>
          <w:sz w:val="19"/>
          <w:szCs w:val="19"/>
        </w:rPr>
      </w:pPr>
      <w:r w:rsidRPr="006E7E84">
        <w:rPr>
          <w:rFonts w:ascii="新宋体" w:hAnsi="新宋体" w:cs="新宋体"/>
          <w:kern w:val="0"/>
          <w:sz w:val="19"/>
          <w:szCs w:val="19"/>
        </w:rPr>
        <w:tab/>
      </w:r>
      <w:proofErr w:type="gramStart"/>
      <w:r w:rsidRPr="006E7E84">
        <w:rPr>
          <w:rFonts w:ascii="新宋体" w:hAnsi="新宋体" w:cs="新宋体"/>
          <w:color w:val="0000FF"/>
          <w:kern w:val="0"/>
          <w:sz w:val="19"/>
          <w:szCs w:val="19"/>
        </w:rPr>
        <w:t>void</w:t>
      </w:r>
      <w:proofErr w:type="gramEnd"/>
      <w:r w:rsidRPr="006E7E84">
        <w:rPr>
          <w:rFonts w:ascii="新宋体" w:hAnsi="新宋体" w:cs="新宋体"/>
          <w:kern w:val="0"/>
          <w:sz w:val="19"/>
          <w:szCs w:val="19"/>
        </w:rPr>
        <w:t xml:space="preserve"> (*https_new_visit_anyway)(</w:t>
      </w:r>
      <w:r w:rsidRPr="006E7E84">
        <w:rPr>
          <w:rFonts w:ascii="新宋体" w:hAnsi="新宋体" w:cs="新宋体"/>
          <w:color w:val="0000FF"/>
          <w:kern w:val="0"/>
          <w:sz w:val="19"/>
          <w:szCs w:val="19"/>
        </w:rPr>
        <w:t>const</w:t>
      </w:r>
      <w:r w:rsidRPr="006E7E84">
        <w:rPr>
          <w:rFonts w:ascii="新宋体" w:hAnsi="新宋体" w:cs="新宋体"/>
          <w:kern w:val="0"/>
          <w:sz w:val="19"/>
          <w:szCs w:val="19"/>
        </w:rPr>
        <w:t xml:space="preserve"> </w:t>
      </w:r>
      <w:r w:rsidRPr="006E7E84">
        <w:rPr>
          <w:rFonts w:ascii="新宋体" w:hAnsi="新宋体" w:cs="新宋体"/>
          <w:color w:val="0000FF"/>
          <w:kern w:val="0"/>
          <w:sz w:val="19"/>
          <w:szCs w:val="19"/>
        </w:rPr>
        <w:t>char</w:t>
      </w:r>
      <w:r w:rsidRPr="006E7E84">
        <w:rPr>
          <w:rFonts w:ascii="新宋体" w:hAnsi="新宋体" w:cs="新宋体"/>
          <w:kern w:val="0"/>
          <w:sz w:val="19"/>
          <w:szCs w:val="19"/>
        </w:rPr>
        <w:t xml:space="preserve"> *company_id, </w:t>
      </w:r>
      <w:r w:rsidRPr="006E7E84">
        <w:rPr>
          <w:rFonts w:ascii="新宋体" w:hAnsi="新宋体" w:cs="新宋体"/>
          <w:color w:val="0000FF"/>
          <w:kern w:val="0"/>
          <w:sz w:val="19"/>
          <w:szCs w:val="19"/>
        </w:rPr>
        <w:t>const</w:t>
      </w:r>
      <w:r w:rsidRPr="006E7E84">
        <w:rPr>
          <w:rFonts w:ascii="新宋体" w:hAnsi="新宋体" w:cs="新宋体"/>
          <w:kern w:val="0"/>
          <w:sz w:val="19"/>
          <w:szCs w:val="19"/>
        </w:rPr>
        <w:t xml:space="preserve"> </w:t>
      </w:r>
      <w:r w:rsidRPr="006E7E84">
        <w:rPr>
          <w:rFonts w:ascii="新宋体" w:hAnsi="新宋体" w:cs="新宋体"/>
          <w:color w:val="0000FF"/>
          <w:kern w:val="0"/>
          <w:sz w:val="19"/>
          <w:szCs w:val="19"/>
        </w:rPr>
        <w:t>char</w:t>
      </w:r>
      <w:r w:rsidRPr="006E7E84">
        <w:rPr>
          <w:rFonts w:ascii="新宋体" w:hAnsi="新宋体" w:cs="新宋体"/>
          <w:kern w:val="0"/>
          <w:sz w:val="19"/>
          <w:szCs w:val="19"/>
        </w:rPr>
        <w:t xml:space="preserve"> *user_id, X509 *cer);</w:t>
      </w:r>
    </w:p>
    <w:p w:rsidR="006E7E84" w:rsidRPr="006E7E84" w:rsidRDefault="006E7E84" w:rsidP="006E7E84">
      <w:pPr>
        <w:pStyle w:val="ListParagraph"/>
        <w:autoSpaceDE w:val="0"/>
        <w:autoSpaceDN w:val="0"/>
        <w:adjustRightInd w:val="0"/>
        <w:ind w:left="420" w:firstLineChars="0" w:firstLine="0"/>
        <w:jc w:val="left"/>
        <w:rPr>
          <w:rFonts w:ascii="新宋体" w:hAnsi="新宋体" w:cs="新宋体"/>
          <w:kern w:val="0"/>
          <w:sz w:val="19"/>
          <w:szCs w:val="19"/>
        </w:rPr>
      </w:pPr>
      <w:r w:rsidRPr="006E7E84">
        <w:rPr>
          <w:rFonts w:ascii="新宋体" w:hAnsi="新宋体" w:cs="新宋体"/>
          <w:kern w:val="0"/>
          <w:sz w:val="19"/>
          <w:szCs w:val="19"/>
        </w:rPr>
        <w:t>}cert_cache_method;</w:t>
      </w:r>
    </w:p>
    <w:p w:rsidR="006E7E84" w:rsidRDefault="006E7E84" w:rsidP="00741AC0">
      <w:pPr>
        <w:autoSpaceDE w:val="0"/>
        <w:autoSpaceDN w:val="0"/>
        <w:adjustRightInd w:val="0"/>
        <w:ind w:leftChars="200" w:left="420"/>
        <w:jc w:val="left"/>
        <w:rPr>
          <w:rFonts w:ascii="新宋体" w:hAnsi="新宋体" w:cs="新宋体"/>
          <w:kern w:val="0"/>
          <w:sz w:val="19"/>
          <w:szCs w:val="19"/>
        </w:rPr>
      </w:pPr>
    </w:p>
    <w:p w:rsidR="006E7E84" w:rsidRDefault="006E7E84" w:rsidP="00741AC0">
      <w:pPr>
        <w:autoSpaceDE w:val="0"/>
        <w:autoSpaceDN w:val="0"/>
        <w:adjustRightInd w:val="0"/>
        <w:ind w:leftChars="200" w:left="420"/>
        <w:jc w:val="left"/>
        <w:rPr>
          <w:rFonts w:ascii="新宋体" w:hAnsi="新宋体" w:cs="新宋体"/>
          <w:kern w:val="0"/>
          <w:sz w:val="19"/>
          <w:szCs w:val="19"/>
        </w:rPr>
      </w:pPr>
      <w:r>
        <w:rPr>
          <w:rFonts w:ascii="新宋体" w:hAnsi="新宋体" w:cs="新宋体"/>
          <w:color w:val="008000"/>
          <w:kern w:val="0"/>
          <w:sz w:val="19"/>
          <w:szCs w:val="19"/>
        </w:rPr>
        <w:t>/*</w:t>
      </w:r>
    </w:p>
    <w:p w:rsidR="006E7E84" w:rsidRDefault="006E7E84" w:rsidP="00741AC0">
      <w:pPr>
        <w:autoSpaceDE w:val="0"/>
        <w:autoSpaceDN w:val="0"/>
        <w:adjustRightInd w:val="0"/>
        <w:ind w:leftChars="200" w:left="420"/>
        <w:jc w:val="left"/>
        <w:rPr>
          <w:rFonts w:ascii="新宋体" w:hAnsi="新宋体" w:cs="新宋体"/>
          <w:kern w:val="0"/>
          <w:sz w:val="19"/>
          <w:szCs w:val="19"/>
        </w:rPr>
      </w:pPr>
      <w:r>
        <w:rPr>
          <w:rFonts w:ascii="新宋体" w:hAnsi="新宋体" w:cs="新宋体"/>
          <w:color w:val="008000"/>
          <w:kern w:val="0"/>
          <w:sz w:val="19"/>
          <w:szCs w:val="19"/>
        </w:rPr>
        <w:t xml:space="preserve"> * Replace cert cache method </w:t>
      </w:r>
    </w:p>
    <w:p w:rsidR="006E7E84" w:rsidRDefault="006E7E84" w:rsidP="00E75823">
      <w:pPr>
        <w:autoSpaceDE w:val="0"/>
        <w:autoSpaceDN w:val="0"/>
        <w:adjustRightInd w:val="0"/>
        <w:ind w:leftChars="200" w:left="420"/>
        <w:jc w:val="left"/>
        <w:rPr>
          <w:rFonts w:ascii="新宋体" w:hAnsi="新宋体" w:cs="新宋体"/>
          <w:kern w:val="0"/>
          <w:sz w:val="19"/>
          <w:szCs w:val="19"/>
        </w:rPr>
      </w:pPr>
      <w:r>
        <w:rPr>
          <w:rFonts w:ascii="新宋体" w:hAnsi="新宋体" w:cs="新宋体"/>
          <w:color w:val="008000"/>
          <w:kern w:val="0"/>
          <w:sz w:val="19"/>
          <w:szCs w:val="19"/>
        </w:rPr>
        <w:t xml:space="preserve"> * Param:</w:t>
      </w:r>
    </w:p>
    <w:p w:rsidR="006E7E84" w:rsidRDefault="006E7E84" w:rsidP="00741AC0">
      <w:pPr>
        <w:autoSpaceDE w:val="0"/>
        <w:autoSpaceDN w:val="0"/>
        <w:adjustRightInd w:val="0"/>
        <w:ind w:leftChars="200" w:left="420"/>
        <w:jc w:val="left"/>
        <w:rPr>
          <w:rFonts w:ascii="新宋体" w:hAnsi="新宋体" w:cs="新宋体"/>
          <w:kern w:val="0"/>
          <w:sz w:val="19"/>
          <w:szCs w:val="19"/>
        </w:rPr>
      </w:pPr>
      <w:r>
        <w:rPr>
          <w:rFonts w:ascii="新宋体" w:hAnsi="新宋体" w:cs="新宋体"/>
          <w:color w:val="008000"/>
          <w:kern w:val="0"/>
          <w:sz w:val="19"/>
          <w:szCs w:val="19"/>
        </w:rPr>
        <w:t xml:space="preserve"> *     </w:t>
      </w:r>
      <w:proofErr w:type="gramStart"/>
      <w:r>
        <w:rPr>
          <w:rFonts w:ascii="新宋体" w:hAnsi="新宋体" w:cs="新宋体"/>
          <w:color w:val="008000"/>
          <w:kern w:val="0"/>
          <w:sz w:val="19"/>
          <w:szCs w:val="19"/>
        </w:rPr>
        <w:t>method</w:t>
      </w:r>
      <w:proofErr w:type="gramEnd"/>
      <w:r>
        <w:rPr>
          <w:rFonts w:ascii="新宋体" w:hAnsi="新宋体" w:cs="新宋体"/>
          <w:color w:val="008000"/>
          <w:kern w:val="0"/>
          <w:sz w:val="19"/>
          <w:szCs w:val="19"/>
        </w:rPr>
        <w:t>: the new cache methods</w:t>
      </w:r>
    </w:p>
    <w:p w:rsidR="006E7E84" w:rsidRDefault="006E7E84" w:rsidP="00741AC0">
      <w:pPr>
        <w:autoSpaceDE w:val="0"/>
        <w:autoSpaceDN w:val="0"/>
        <w:adjustRightInd w:val="0"/>
        <w:ind w:leftChars="200" w:left="420"/>
        <w:jc w:val="left"/>
        <w:rPr>
          <w:rFonts w:ascii="新宋体" w:hAnsi="新宋体" w:cs="新宋体"/>
          <w:kern w:val="0"/>
          <w:sz w:val="19"/>
          <w:szCs w:val="19"/>
        </w:rPr>
      </w:pPr>
      <w:r>
        <w:rPr>
          <w:rFonts w:ascii="新宋体" w:hAnsi="新宋体" w:cs="新宋体"/>
          <w:color w:val="008000"/>
          <w:kern w:val="0"/>
          <w:sz w:val="19"/>
          <w:szCs w:val="19"/>
        </w:rPr>
        <w:t xml:space="preserve"> *</w:t>
      </w:r>
    </w:p>
    <w:p w:rsidR="006E7E84" w:rsidRDefault="006E7E84" w:rsidP="00E75823">
      <w:pPr>
        <w:autoSpaceDE w:val="0"/>
        <w:autoSpaceDN w:val="0"/>
        <w:adjustRightInd w:val="0"/>
        <w:ind w:leftChars="200" w:left="420"/>
        <w:jc w:val="left"/>
        <w:rPr>
          <w:rFonts w:ascii="新宋体" w:hAnsi="新宋体" w:cs="新宋体"/>
          <w:kern w:val="0"/>
          <w:sz w:val="19"/>
          <w:szCs w:val="19"/>
        </w:rPr>
      </w:pPr>
      <w:r>
        <w:rPr>
          <w:rFonts w:ascii="新宋体" w:hAnsi="新宋体" w:cs="新宋体"/>
          <w:color w:val="008000"/>
          <w:kern w:val="0"/>
          <w:sz w:val="19"/>
          <w:szCs w:val="19"/>
        </w:rPr>
        <w:t xml:space="preserve"> * Return:</w:t>
      </w:r>
    </w:p>
    <w:p w:rsidR="006E7E84" w:rsidRDefault="006E7E84" w:rsidP="00E75823">
      <w:pPr>
        <w:autoSpaceDE w:val="0"/>
        <w:autoSpaceDN w:val="0"/>
        <w:adjustRightInd w:val="0"/>
        <w:ind w:leftChars="200" w:left="420"/>
        <w:jc w:val="left"/>
        <w:rPr>
          <w:rFonts w:ascii="新宋体" w:hAnsi="新宋体" w:cs="新宋体"/>
          <w:kern w:val="0"/>
          <w:sz w:val="19"/>
          <w:szCs w:val="19"/>
        </w:rPr>
      </w:pPr>
      <w:r>
        <w:rPr>
          <w:rFonts w:ascii="新宋体" w:hAnsi="新宋体" w:cs="新宋体"/>
          <w:color w:val="008000"/>
          <w:kern w:val="0"/>
          <w:sz w:val="19"/>
          <w:szCs w:val="19"/>
        </w:rPr>
        <w:t xml:space="preserve"> *     https_err_success: successful</w:t>
      </w:r>
    </w:p>
    <w:p w:rsidR="006E7E84" w:rsidRDefault="006E7E84" w:rsidP="00E75823">
      <w:pPr>
        <w:autoSpaceDE w:val="0"/>
        <w:autoSpaceDN w:val="0"/>
        <w:adjustRightInd w:val="0"/>
        <w:ind w:leftChars="200" w:left="420"/>
        <w:jc w:val="left"/>
        <w:rPr>
          <w:rFonts w:ascii="新宋体" w:hAnsi="新宋体" w:cs="新宋体"/>
          <w:kern w:val="0"/>
          <w:sz w:val="19"/>
          <w:szCs w:val="19"/>
        </w:rPr>
      </w:pPr>
      <w:r>
        <w:rPr>
          <w:rFonts w:ascii="新宋体" w:hAnsi="新宋体" w:cs="新宋体"/>
          <w:color w:val="008000"/>
          <w:kern w:val="0"/>
          <w:sz w:val="19"/>
          <w:szCs w:val="19"/>
        </w:rPr>
        <w:t xml:space="preserve"> *     https_err_unknown: error happened</w:t>
      </w:r>
    </w:p>
    <w:p w:rsidR="006E7E84" w:rsidRDefault="006E7E84" w:rsidP="00E75823">
      <w:pPr>
        <w:autoSpaceDE w:val="0"/>
        <w:autoSpaceDN w:val="0"/>
        <w:adjustRightInd w:val="0"/>
        <w:ind w:leftChars="200" w:left="420"/>
        <w:jc w:val="left"/>
        <w:rPr>
          <w:rFonts w:ascii="新宋体" w:hAnsi="新宋体" w:cs="新宋体"/>
          <w:kern w:val="0"/>
          <w:sz w:val="19"/>
          <w:szCs w:val="19"/>
        </w:rPr>
      </w:pPr>
      <w:r>
        <w:rPr>
          <w:rFonts w:ascii="新宋体" w:hAnsi="新宋体" w:cs="新宋体"/>
          <w:color w:val="008000"/>
          <w:kern w:val="0"/>
          <w:sz w:val="19"/>
          <w:szCs w:val="19"/>
        </w:rPr>
        <w:t xml:space="preserve"> */</w:t>
      </w:r>
    </w:p>
    <w:p w:rsidR="006E7E84" w:rsidRDefault="006E7E84" w:rsidP="00E75823">
      <w:pPr>
        <w:autoSpaceDE w:val="0"/>
        <w:autoSpaceDN w:val="0"/>
        <w:adjustRightInd w:val="0"/>
        <w:ind w:leftChars="200" w:left="420"/>
        <w:jc w:val="left"/>
        <w:rPr>
          <w:rFonts w:ascii="新宋体" w:hAnsi="新宋体" w:cs="新宋体"/>
          <w:kern w:val="0"/>
          <w:sz w:val="19"/>
          <w:szCs w:val="19"/>
        </w:rPr>
      </w:pPr>
      <w:proofErr w:type="gramStart"/>
      <w:r>
        <w:rPr>
          <w:rFonts w:ascii="新宋体" w:hAnsi="新宋体" w:cs="新宋体"/>
          <w:color w:val="0000FF"/>
          <w:kern w:val="0"/>
          <w:sz w:val="19"/>
          <w:szCs w:val="19"/>
        </w:rPr>
        <w:t>int</w:t>
      </w:r>
      <w:proofErr w:type="gramEnd"/>
      <w:r>
        <w:rPr>
          <w:rFonts w:ascii="新宋体" w:hAnsi="新宋体" w:cs="新宋体"/>
          <w:kern w:val="0"/>
          <w:sz w:val="19"/>
          <w:szCs w:val="19"/>
        </w:rPr>
        <w:t xml:space="preserve"> https_replace_cache_method(cert_cache_method *method);</w:t>
      </w:r>
    </w:p>
    <w:p w:rsidR="00E14420" w:rsidRPr="006E7E84" w:rsidRDefault="00E14420" w:rsidP="00E14420">
      <w:pPr>
        <w:pStyle w:val="ListParagraph"/>
        <w:autoSpaceDE w:val="0"/>
        <w:autoSpaceDN w:val="0"/>
        <w:adjustRightInd w:val="0"/>
        <w:ind w:left="780" w:firstLineChars="0" w:firstLine="0"/>
        <w:jc w:val="left"/>
      </w:pPr>
    </w:p>
    <w:p w:rsidR="00E75823" w:rsidRDefault="00E75823" w:rsidP="00E75823">
      <w:pPr>
        <w:pStyle w:val="ListParagraph"/>
        <w:numPr>
          <w:ilvl w:val="0"/>
          <w:numId w:val="30"/>
        </w:numPr>
        <w:autoSpaceDE w:val="0"/>
        <w:autoSpaceDN w:val="0"/>
        <w:adjustRightInd w:val="0"/>
        <w:ind w:firstLineChars="0"/>
        <w:jc w:val="left"/>
        <w:rPr>
          <w:rFonts w:ascii="新宋体" w:hAnsi="新宋体" w:cs="新宋体"/>
          <w:b/>
          <w:kern w:val="0"/>
          <w:sz w:val="24"/>
          <w:szCs w:val="19"/>
        </w:rPr>
      </w:pPr>
      <w:r>
        <w:rPr>
          <w:rFonts w:ascii="新宋体" w:hAnsi="新宋体" w:cs="新宋体" w:hint="eastAsia"/>
          <w:b/>
          <w:kern w:val="0"/>
          <w:sz w:val="24"/>
          <w:szCs w:val="19"/>
        </w:rPr>
        <w:t>Detail method</w:t>
      </w:r>
    </w:p>
    <w:p w:rsidR="00E14420" w:rsidRPr="00A72B38" w:rsidRDefault="00801AB3" w:rsidP="00E14420">
      <w:pPr>
        <w:pStyle w:val="ListParagraph"/>
        <w:numPr>
          <w:ilvl w:val="0"/>
          <w:numId w:val="27"/>
        </w:numPr>
        <w:autoSpaceDE w:val="0"/>
        <w:autoSpaceDN w:val="0"/>
        <w:adjustRightInd w:val="0"/>
        <w:ind w:firstLineChars="0"/>
        <w:jc w:val="left"/>
        <w:rPr>
          <w:rFonts w:ascii="新宋体" w:hAnsi="新宋体" w:cs="新宋体"/>
          <w:kern w:val="0"/>
          <w:sz w:val="19"/>
          <w:szCs w:val="19"/>
        </w:rPr>
      </w:pPr>
      <w:r>
        <w:rPr>
          <w:rFonts w:ascii="新宋体" w:hAnsi="新宋体" w:cs="新宋体"/>
          <w:kern w:val="0"/>
          <w:sz w:val="19"/>
          <w:szCs w:val="19"/>
        </w:rPr>
        <w:t>https_</w:t>
      </w:r>
      <w:r w:rsidR="00E14420" w:rsidRPr="00A72B38">
        <w:rPr>
          <w:rFonts w:ascii="新宋体" w:hAnsi="新宋体" w:cs="新宋体"/>
          <w:kern w:val="0"/>
          <w:sz w:val="19"/>
          <w:szCs w:val="19"/>
        </w:rPr>
        <w:t>get_resigned_cert</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Get the resigned certificate</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Param:</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company_id: company id</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org_cert: original server certificate</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w:t>
      </w:r>
      <w:proofErr w:type="gramStart"/>
      <w:r w:rsidRPr="00A72B38">
        <w:rPr>
          <w:rFonts w:ascii="新宋体" w:hAnsi="新宋体" w:cs="新宋体"/>
          <w:color w:val="008000"/>
          <w:kern w:val="0"/>
          <w:sz w:val="19"/>
          <w:szCs w:val="19"/>
        </w:rPr>
        <w:t>cert/pkey</w:t>
      </w:r>
      <w:proofErr w:type="gramEnd"/>
      <w:r w:rsidRPr="00A72B38">
        <w:rPr>
          <w:rFonts w:ascii="新宋体" w:hAnsi="新宋体" w:cs="新宋体"/>
          <w:color w:val="008000"/>
          <w:kern w:val="0"/>
          <w:sz w:val="19"/>
          <w:szCs w:val="19"/>
        </w:rPr>
        <w:t>: resigned certificate and private key</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Return:</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https_err_success: successful</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https_err_unknown: error happened</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proofErr w:type="gramStart"/>
      <w:r w:rsidRPr="00A72B38">
        <w:rPr>
          <w:rFonts w:ascii="新宋体" w:hAnsi="新宋体" w:cs="新宋体"/>
          <w:color w:val="0000FF"/>
          <w:kern w:val="0"/>
          <w:sz w:val="19"/>
          <w:szCs w:val="19"/>
        </w:rPr>
        <w:t>int</w:t>
      </w:r>
      <w:proofErr w:type="gramEnd"/>
      <w:r w:rsidRPr="00A72B38">
        <w:rPr>
          <w:rFonts w:ascii="新宋体" w:hAnsi="新宋体" w:cs="新宋体"/>
          <w:kern w:val="0"/>
          <w:sz w:val="19"/>
          <w:szCs w:val="19"/>
        </w:rPr>
        <w:t xml:space="preserve"> </w:t>
      </w:r>
      <w:r w:rsidR="00801AB3">
        <w:rPr>
          <w:rFonts w:ascii="新宋体" w:hAnsi="新宋体" w:cs="新宋体"/>
          <w:kern w:val="0"/>
          <w:sz w:val="19"/>
          <w:szCs w:val="19"/>
        </w:rPr>
        <w:t>https_</w:t>
      </w:r>
      <w:r w:rsidRPr="00A72B38">
        <w:rPr>
          <w:rFonts w:ascii="新宋体" w:hAnsi="新宋体" w:cs="新宋体"/>
          <w:kern w:val="0"/>
          <w:sz w:val="19"/>
          <w:szCs w:val="19"/>
        </w:rPr>
        <w:t>get_resigned_cert(</w:t>
      </w:r>
      <w:r w:rsidRPr="00A72B38">
        <w:rPr>
          <w:rFonts w:ascii="新宋体" w:hAnsi="新宋体" w:cs="新宋体"/>
          <w:color w:val="0000FF"/>
          <w:kern w:val="0"/>
          <w:sz w:val="19"/>
          <w:szCs w:val="19"/>
        </w:rPr>
        <w:t>const</w:t>
      </w:r>
      <w:r w:rsidRPr="00A72B38">
        <w:rPr>
          <w:rFonts w:ascii="新宋体" w:hAnsi="新宋体" w:cs="新宋体"/>
          <w:kern w:val="0"/>
          <w:sz w:val="19"/>
          <w:szCs w:val="19"/>
        </w:rPr>
        <w:t xml:space="preserve"> </w:t>
      </w:r>
      <w:r w:rsidRPr="00A72B38">
        <w:rPr>
          <w:rFonts w:ascii="新宋体" w:hAnsi="新宋体" w:cs="新宋体"/>
          <w:color w:val="0000FF"/>
          <w:kern w:val="0"/>
          <w:sz w:val="19"/>
          <w:szCs w:val="19"/>
        </w:rPr>
        <w:t>char</w:t>
      </w:r>
      <w:r w:rsidRPr="00A72B38">
        <w:rPr>
          <w:rFonts w:ascii="新宋体" w:hAnsi="新宋体" w:cs="新宋体"/>
          <w:kern w:val="0"/>
          <w:sz w:val="19"/>
          <w:szCs w:val="19"/>
        </w:rPr>
        <w:t xml:space="preserve"> *company_id, X509 *org_cert, X509 **cert, EVP_PKEY **pkey);</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p>
    <w:p w:rsidR="00E14420" w:rsidRPr="00A72B38" w:rsidRDefault="00801AB3" w:rsidP="00E14420">
      <w:pPr>
        <w:pStyle w:val="ListParagraph"/>
        <w:numPr>
          <w:ilvl w:val="0"/>
          <w:numId w:val="27"/>
        </w:numPr>
        <w:autoSpaceDE w:val="0"/>
        <w:autoSpaceDN w:val="0"/>
        <w:adjustRightInd w:val="0"/>
        <w:ind w:firstLineChars="0"/>
        <w:jc w:val="left"/>
        <w:rPr>
          <w:rFonts w:ascii="新宋体" w:hAnsi="新宋体" w:cs="新宋体"/>
          <w:kern w:val="0"/>
          <w:sz w:val="19"/>
          <w:szCs w:val="19"/>
        </w:rPr>
      </w:pPr>
      <w:r>
        <w:rPr>
          <w:rFonts w:ascii="新宋体" w:hAnsi="新宋体" w:cs="新宋体"/>
          <w:kern w:val="0"/>
          <w:sz w:val="19"/>
          <w:szCs w:val="19"/>
        </w:rPr>
        <w:t>https_</w:t>
      </w:r>
      <w:r w:rsidR="00E14420" w:rsidRPr="00A72B38">
        <w:rPr>
          <w:rFonts w:ascii="新宋体" w:hAnsi="新宋体" w:cs="新宋体"/>
          <w:kern w:val="0"/>
          <w:sz w:val="19"/>
          <w:szCs w:val="19"/>
        </w:rPr>
        <w:t>get_default_entity_cert</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Get the default entity certificate which signed by the CA of company, this certificate will be used when</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cannot get server certificate, but we also need to use one certificate to communication </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w:t>
      </w:r>
      <w:proofErr w:type="gramStart"/>
      <w:r w:rsidRPr="00A72B38">
        <w:rPr>
          <w:rFonts w:ascii="新宋体" w:hAnsi="新宋体" w:cs="新宋体"/>
          <w:color w:val="008000"/>
          <w:kern w:val="0"/>
          <w:sz w:val="19"/>
          <w:szCs w:val="19"/>
        </w:rPr>
        <w:t>with</w:t>
      </w:r>
      <w:proofErr w:type="gramEnd"/>
      <w:r w:rsidRPr="00A72B38">
        <w:rPr>
          <w:rFonts w:ascii="新宋体" w:hAnsi="新宋体" w:cs="新宋体"/>
          <w:color w:val="008000"/>
          <w:kern w:val="0"/>
          <w:sz w:val="19"/>
          <w:szCs w:val="19"/>
        </w:rPr>
        <w:t xml:space="preserve"> client.</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Param:</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company_id: company id</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lastRenderedPageBreak/>
        <w:t xml:space="preserve"> *     </w:t>
      </w:r>
      <w:proofErr w:type="gramStart"/>
      <w:r w:rsidRPr="00A72B38">
        <w:rPr>
          <w:rFonts w:ascii="新宋体" w:hAnsi="新宋体" w:cs="新宋体"/>
          <w:color w:val="008000"/>
          <w:kern w:val="0"/>
          <w:sz w:val="19"/>
          <w:szCs w:val="19"/>
        </w:rPr>
        <w:t>cert/pkey</w:t>
      </w:r>
      <w:proofErr w:type="gramEnd"/>
      <w:r w:rsidRPr="00A72B38">
        <w:rPr>
          <w:rFonts w:ascii="新宋体" w:hAnsi="新宋体" w:cs="新宋体"/>
          <w:color w:val="008000"/>
          <w:kern w:val="0"/>
          <w:sz w:val="19"/>
          <w:szCs w:val="19"/>
        </w:rPr>
        <w:t>: resigned certificate and private key</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Return:</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https_err_success: successful</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https_err_unknown: error happened</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proofErr w:type="gramStart"/>
      <w:r w:rsidRPr="00A72B38">
        <w:rPr>
          <w:rFonts w:ascii="新宋体" w:hAnsi="新宋体" w:cs="新宋体"/>
          <w:color w:val="0000FF"/>
          <w:kern w:val="0"/>
          <w:sz w:val="19"/>
          <w:szCs w:val="19"/>
        </w:rPr>
        <w:t>int</w:t>
      </w:r>
      <w:proofErr w:type="gramEnd"/>
      <w:r w:rsidRPr="00A72B38">
        <w:rPr>
          <w:rFonts w:ascii="新宋体" w:hAnsi="新宋体" w:cs="新宋体"/>
          <w:kern w:val="0"/>
          <w:sz w:val="19"/>
          <w:szCs w:val="19"/>
        </w:rPr>
        <w:t xml:space="preserve"> </w:t>
      </w:r>
      <w:r w:rsidR="00801AB3">
        <w:rPr>
          <w:rFonts w:ascii="新宋体" w:hAnsi="新宋体" w:cs="新宋体"/>
          <w:kern w:val="0"/>
          <w:sz w:val="19"/>
          <w:szCs w:val="19"/>
        </w:rPr>
        <w:t>https_</w:t>
      </w:r>
      <w:r w:rsidRPr="00A72B38">
        <w:rPr>
          <w:rFonts w:ascii="新宋体" w:hAnsi="新宋体" w:cs="新宋体"/>
          <w:kern w:val="0"/>
          <w:sz w:val="19"/>
          <w:szCs w:val="19"/>
        </w:rPr>
        <w:t>get_default_entity_cert(</w:t>
      </w:r>
      <w:r w:rsidRPr="00A72B38">
        <w:rPr>
          <w:rFonts w:ascii="新宋体" w:hAnsi="新宋体" w:cs="新宋体"/>
          <w:color w:val="0000FF"/>
          <w:kern w:val="0"/>
          <w:sz w:val="19"/>
          <w:szCs w:val="19"/>
        </w:rPr>
        <w:t>const</w:t>
      </w:r>
      <w:r w:rsidRPr="00A72B38">
        <w:rPr>
          <w:rFonts w:ascii="新宋体" w:hAnsi="新宋体" w:cs="新宋体"/>
          <w:kern w:val="0"/>
          <w:sz w:val="19"/>
          <w:szCs w:val="19"/>
        </w:rPr>
        <w:t xml:space="preserve"> </w:t>
      </w:r>
      <w:r w:rsidRPr="00A72B38">
        <w:rPr>
          <w:rFonts w:ascii="新宋体" w:hAnsi="新宋体" w:cs="新宋体"/>
          <w:color w:val="0000FF"/>
          <w:kern w:val="0"/>
          <w:sz w:val="19"/>
          <w:szCs w:val="19"/>
        </w:rPr>
        <w:t>char</w:t>
      </w:r>
      <w:r w:rsidRPr="00A72B38">
        <w:rPr>
          <w:rFonts w:ascii="新宋体" w:hAnsi="新宋体" w:cs="新宋体"/>
          <w:kern w:val="0"/>
          <w:sz w:val="19"/>
          <w:szCs w:val="19"/>
        </w:rPr>
        <w:t xml:space="preserve"> *company_id, X509 **cert, EVP_PKEY **pkey);</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p>
    <w:p w:rsidR="00E14420" w:rsidRPr="00A72B38" w:rsidRDefault="00E14420" w:rsidP="00E14420">
      <w:pPr>
        <w:pStyle w:val="ListParagraph"/>
        <w:numPr>
          <w:ilvl w:val="0"/>
          <w:numId w:val="27"/>
        </w:numPr>
        <w:autoSpaceDE w:val="0"/>
        <w:autoSpaceDN w:val="0"/>
        <w:adjustRightInd w:val="0"/>
        <w:ind w:firstLineChars="0"/>
        <w:jc w:val="left"/>
        <w:rPr>
          <w:rFonts w:ascii="新宋体" w:hAnsi="新宋体" w:cs="新宋体"/>
          <w:kern w:val="0"/>
          <w:sz w:val="19"/>
          <w:szCs w:val="19"/>
        </w:rPr>
      </w:pPr>
      <w:r>
        <w:rPr>
          <w:rFonts w:ascii="新宋体" w:hAnsi="新宋体" w:cs="新宋体" w:hint="eastAsia"/>
          <w:kern w:val="0"/>
          <w:sz w:val="19"/>
          <w:szCs w:val="19"/>
        </w:rPr>
        <w:t xml:space="preserve">check and add </w:t>
      </w:r>
      <w:r>
        <w:rPr>
          <w:rFonts w:ascii="新宋体" w:hAnsi="新宋体" w:cs="新宋体"/>
          <w:kern w:val="0"/>
          <w:sz w:val="19"/>
          <w:szCs w:val="19"/>
        </w:rPr>
        <w:t>client</w:t>
      </w:r>
      <w:r>
        <w:rPr>
          <w:rFonts w:ascii="新宋体" w:hAnsi="新宋体" w:cs="新宋体" w:hint="eastAsia"/>
          <w:kern w:val="0"/>
          <w:sz w:val="19"/>
          <w:szCs w:val="19"/>
        </w:rPr>
        <w:t xml:space="preserve"> </w:t>
      </w:r>
      <w:r w:rsidRPr="00A72B38">
        <w:rPr>
          <w:rFonts w:ascii="新宋体" w:hAnsi="新宋体" w:cs="新宋体"/>
          <w:kern w:val="0"/>
          <w:sz w:val="19"/>
          <w:szCs w:val="19"/>
        </w:rPr>
        <w:t>cert</w:t>
      </w:r>
      <w:r>
        <w:rPr>
          <w:rFonts w:ascii="新宋体" w:hAnsi="新宋体" w:cs="新宋体" w:hint="eastAsia"/>
          <w:kern w:val="0"/>
          <w:sz w:val="19"/>
          <w:szCs w:val="19"/>
        </w:rPr>
        <w:t xml:space="preserve"> cache</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Check if the web server require client certificate</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Param:</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w:t>
      </w:r>
      <w:proofErr w:type="gramStart"/>
      <w:r w:rsidRPr="00A72B38">
        <w:rPr>
          <w:rFonts w:ascii="新宋体" w:hAnsi="新宋体" w:cs="新宋体"/>
          <w:color w:val="008000"/>
          <w:kern w:val="0"/>
          <w:sz w:val="19"/>
          <w:szCs w:val="19"/>
        </w:rPr>
        <w:t>server_ip/server_port</w:t>
      </w:r>
      <w:proofErr w:type="gramEnd"/>
      <w:r w:rsidRPr="00A72B38">
        <w:rPr>
          <w:rFonts w:ascii="新宋体" w:hAnsi="新宋体" w:cs="新宋体"/>
          <w:color w:val="008000"/>
          <w:kern w:val="0"/>
          <w:sz w:val="19"/>
          <w:szCs w:val="19"/>
        </w:rPr>
        <w:t>: web server's IP and port</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Return:</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TRUE; this web server require client certificate</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FALSE: this web server not require client </w:t>
      </w:r>
      <w:r w:rsidR="00762488" w:rsidRPr="00A72B38">
        <w:rPr>
          <w:rFonts w:ascii="新宋体" w:hAnsi="新宋体" w:cs="新宋体"/>
          <w:color w:val="008000"/>
          <w:kern w:val="0"/>
          <w:sz w:val="19"/>
          <w:szCs w:val="19"/>
        </w:rPr>
        <w:t>certificate</w:t>
      </w:r>
      <w:r w:rsidRPr="00A72B38">
        <w:rPr>
          <w:rFonts w:ascii="新宋体" w:hAnsi="新宋体" w:cs="新宋体"/>
          <w:color w:val="008000"/>
          <w:kern w:val="0"/>
          <w:sz w:val="19"/>
          <w:szCs w:val="19"/>
        </w:rPr>
        <w:t xml:space="preserve"> or not in our cache</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kern w:val="0"/>
          <w:sz w:val="19"/>
          <w:szCs w:val="19"/>
        </w:rPr>
        <w:t xml:space="preserve">BOOL </w:t>
      </w:r>
      <w:r w:rsidR="00801AB3">
        <w:rPr>
          <w:rFonts w:ascii="新宋体" w:hAnsi="新宋体" w:cs="新宋体"/>
          <w:kern w:val="0"/>
          <w:sz w:val="19"/>
          <w:szCs w:val="19"/>
        </w:rPr>
        <w:t>https_</w:t>
      </w:r>
      <w:r w:rsidRPr="00A72B38">
        <w:rPr>
          <w:rFonts w:ascii="新宋体" w:hAnsi="新宋体" w:cs="新宋体"/>
          <w:kern w:val="0"/>
          <w:sz w:val="19"/>
          <w:szCs w:val="19"/>
        </w:rPr>
        <w:t>check_client_</w:t>
      </w:r>
      <w:r w:rsidR="001D4D3A" w:rsidRPr="00A72B38">
        <w:rPr>
          <w:rFonts w:ascii="新宋体" w:hAnsi="新宋体" w:cs="新宋体"/>
          <w:kern w:val="0"/>
          <w:sz w:val="19"/>
          <w:szCs w:val="19"/>
        </w:rPr>
        <w:t>cert (</w:t>
      </w:r>
      <w:r w:rsidRPr="00A72B38">
        <w:rPr>
          <w:rFonts w:ascii="新宋体" w:hAnsi="新宋体" w:cs="新宋体"/>
          <w:color w:val="0000FF"/>
          <w:kern w:val="0"/>
          <w:sz w:val="19"/>
          <w:szCs w:val="19"/>
        </w:rPr>
        <w:t>const</w:t>
      </w:r>
      <w:r w:rsidRPr="00A72B38">
        <w:rPr>
          <w:rFonts w:ascii="新宋体" w:hAnsi="新宋体" w:cs="新宋体"/>
          <w:kern w:val="0"/>
          <w:sz w:val="19"/>
          <w:szCs w:val="19"/>
        </w:rPr>
        <w:t xml:space="preserve"> </w:t>
      </w:r>
      <w:r w:rsidRPr="00A72B38">
        <w:rPr>
          <w:rFonts w:ascii="新宋体" w:hAnsi="新宋体" w:cs="新宋体"/>
          <w:color w:val="0000FF"/>
          <w:kern w:val="0"/>
          <w:sz w:val="19"/>
          <w:szCs w:val="19"/>
        </w:rPr>
        <w:t>char</w:t>
      </w:r>
      <w:r w:rsidRPr="00A72B38">
        <w:rPr>
          <w:rFonts w:ascii="新宋体" w:hAnsi="新宋体" w:cs="新宋体"/>
          <w:kern w:val="0"/>
          <w:sz w:val="19"/>
          <w:szCs w:val="19"/>
        </w:rPr>
        <w:t xml:space="preserve"> *server_ip, </w:t>
      </w:r>
      <w:r w:rsidRPr="00A72B38">
        <w:rPr>
          <w:rFonts w:ascii="新宋体" w:hAnsi="新宋体" w:cs="新宋体"/>
          <w:color w:val="0000FF"/>
          <w:kern w:val="0"/>
          <w:sz w:val="19"/>
          <w:szCs w:val="19"/>
        </w:rPr>
        <w:t>unsigned</w:t>
      </w:r>
      <w:r w:rsidRPr="00A72B38">
        <w:rPr>
          <w:rFonts w:ascii="新宋体" w:hAnsi="新宋体" w:cs="新宋体"/>
          <w:kern w:val="0"/>
          <w:sz w:val="19"/>
          <w:szCs w:val="19"/>
        </w:rPr>
        <w:t xml:space="preserve"> </w:t>
      </w:r>
      <w:r w:rsidRPr="00A72B38">
        <w:rPr>
          <w:rFonts w:ascii="新宋体" w:hAnsi="新宋体" w:cs="新宋体"/>
          <w:color w:val="0000FF"/>
          <w:kern w:val="0"/>
          <w:sz w:val="19"/>
          <w:szCs w:val="19"/>
        </w:rPr>
        <w:t>short</w:t>
      </w:r>
      <w:r w:rsidRPr="00A72B38">
        <w:rPr>
          <w:rFonts w:ascii="新宋体" w:hAnsi="新宋体" w:cs="新宋体"/>
          <w:kern w:val="0"/>
          <w:sz w:val="19"/>
          <w:szCs w:val="19"/>
        </w:rPr>
        <w:t xml:space="preserve"> server_port);</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w:t>
      </w:r>
    </w:p>
    <w:p w:rsidR="00E14420" w:rsidRPr="0092553F" w:rsidRDefault="00E14420" w:rsidP="00E14420">
      <w:pPr>
        <w:pStyle w:val="ListParagraph"/>
        <w:autoSpaceDE w:val="0"/>
        <w:autoSpaceDN w:val="0"/>
        <w:adjustRightInd w:val="0"/>
        <w:ind w:left="780" w:firstLineChars="0" w:firstLine="0"/>
        <w:jc w:val="left"/>
        <w:rPr>
          <w:rFonts w:ascii="新宋体" w:hAnsi="新宋体" w:cs="新宋体"/>
          <w:color w:val="008000"/>
          <w:kern w:val="0"/>
          <w:sz w:val="19"/>
          <w:szCs w:val="19"/>
        </w:rPr>
      </w:pPr>
      <w:r w:rsidRPr="00A72B38">
        <w:rPr>
          <w:rFonts w:ascii="新宋体" w:hAnsi="新宋体" w:cs="新宋体"/>
          <w:color w:val="008000"/>
          <w:kern w:val="0"/>
          <w:sz w:val="19"/>
          <w:szCs w:val="19"/>
        </w:rPr>
        <w:t>* Find new web server require client certificate</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Param:</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w:t>
      </w:r>
      <w:r w:rsidR="00762488" w:rsidRPr="00A72B38">
        <w:rPr>
          <w:rFonts w:ascii="新宋体" w:hAnsi="新宋体" w:cs="新宋体"/>
          <w:color w:val="008000"/>
          <w:kern w:val="0"/>
          <w:sz w:val="19"/>
          <w:szCs w:val="19"/>
        </w:rPr>
        <w:t>Server_ip/server_port</w:t>
      </w:r>
      <w:r w:rsidRPr="00A72B38">
        <w:rPr>
          <w:rFonts w:ascii="新宋体" w:hAnsi="新宋体" w:cs="新宋体"/>
          <w:color w:val="008000"/>
          <w:kern w:val="0"/>
          <w:sz w:val="19"/>
          <w:szCs w:val="19"/>
        </w:rPr>
        <w:t>: web server's IP and port</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w:t>
      </w:r>
      <w:proofErr w:type="gramStart"/>
      <w:r w:rsidRPr="00A72B38">
        <w:rPr>
          <w:rFonts w:ascii="新宋体" w:hAnsi="新宋体" w:cs="新宋体"/>
          <w:color w:val="008000"/>
          <w:kern w:val="0"/>
          <w:sz w:val="19"/>
          <w:szCs w:val="19"/>
        </w:rPr>
        <w:t>etype</w:t>
      </w:r>
      <w:proofErr w:type="gramEnd"/>
      <w:r w:rsidRPr="00A72B38">
        <w:rPr>
          <w:rFonts w:ascii="新宋体" w:hAnsi="新宋体" w:cs="新宋体"/>
          <w:color w:val="008000"/>
          <w:kern w:val="0"/>
          <w:sz w:val="19"/>
          <w:szCs w:val="19"/>
        </w:rPr>
        <w:t>: CLIENT_CERT_IIS or CLIENT_CERT_OTHER</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Return:</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None</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proofErr w:type="gramStart"/>
      <w:r w:rsidRPr="00A72B38">
        <w:rPr>
          <w:rFonts w:ascii="新宋体" w:hAnsi="新宋体" w:cs="新宋体"/>
          <w:color w:val="0000FF"/>
          <w:kern w:val="0"/>
          <w:sz w:val="19"/>
          <w:szCs w:val="19"/>
        </w:rPr>
        <w:t>void</w:t>
      </w:r>
      <w:proofErr w:type="gramEnd"/>
      <w:r w:rsidRPr="00A72B38">
        <w:rPr>
          <w:rFonts w:ascii="新宋体" w:hAnsi="新宋体" w:cs="新宋体"/>
          <w:kern w:val="0"/>
          <w:sz w:val="19"/>
          <w:szCs w:val="19"/>
        </w:rPr>
        <w:t xml:space="preserve"> </w:t>
      </w:r>
      <w:r w:rsidR="00801AB3">
        <w:rPr>
          <w:rFonts w:ascii="新宋体" w:hAnsi="新宋体" w:cs="新宋体"/>
          <w:kern w:val="0"/>
          <w:sz w:val="19"/>
          <w:szCs w:val="19"/>
        </w:rPr>
        <w:t>https_</w:t>
      </w:r>
      <w:r w:rsidRPr="00A72B38">
        <w:rPr>
          <w:rFonts w:ascii="新宋体" w:hAnsi="新宋体" w:cs="新宋体"/>
          <w:kern w:val="0"/>
          <w:sz w:val="19"/>
          <w:szCs w:val="19"/>
        </w:rPr>
        <w:t>new_client_cert(</w:t>
      </w:r>
      <w:r w:rsidRPr="00A72B38">
        <w:rPr>
          <w:rFonts w:ascii="新宋体" w:hAnsi="新宋体" w:cs="新宋体"/>
          <w:color w:val="0000FF"/>
          <w:kern w:val="0"/>
          <w:sz w:val="19"/>
          <w:szCs w:val="19"/>
        </w:rPr>
        <w:t>const</w:t>
      </w:r>
      <w:r w:rsidRPr="00A72B38">
        <w:rPr>
          <w:rFonts w:ascii="新宋体" w:hAnsi="新宋体" w:cs="新宋体"/>
          <w:kern w:val="0"/>
          <w:sz w:val="19"/>
          <w:szCs w:val="19"/>
        </w:rPr>
        <w:t xml:space="preserve"> </w:t>
      </w:r>
      <w:r w:rsidRPr="00A72B38">
        <w:rPr>
          <w:rFonts w:ascii="新宋体" w:hAnsi="新宋体" w:cs="新宋体"/>
          <w:color w:val="0000FF"/>
          <w:kern w:val="0"/>
          <w:sz w:val="19"/>
          <w:szCs w:val="19"/>
        </w:rPr>
        <w:t>char</w:t>
      </w:r>
      <w:r w:rsidRPr="00A72B38">
        <w:rPr>
          <w:rFonts w:ascii="新宋体" w:hAnsi="新宋体" w:cs="新宋体"/>
          <w:kern w:val="0"/>
          <w:sz w:val="19"/>
          <w:szCs w:val="19"/>
        </w:rPr>
        <w:t xml:space="preserve"> *server_ip, </w:t>
      </w:r>
      <w:r w:rsidRPr="00A72B38">
        <w:rPr>
          <w:rFonts w:ascii="新宋体" w:hAnsi="新宋体" w:cs="新宋体"/>
          <w:color w:val="0000FF"/>
          <w:kern w:val="0"/>
          <w:sz w:val="19"/>
          <w:szCs w:val="19"/>
        </w:rPr>
        <w:t>unsigned</w:t>
      </w:r>
      <w:r w:rsidRPr="00A72B38">
        <w:rPr>
          <w:rFonts w:ascii="新宋体" w:hAnsi="新宋体" w:cs="新宋体"/>
          <w:kern w:val="0"/>
          <w:sz w:val="19"/>
          <w:szCs w:val="19"/>
        </w:rPr>
        <w:t xml:space="preserve"> </w:t>
      </w:r>
      <w:r w:rsidRPr="00A72B38">
        <w:rPr>
          <w:rFonts w:ascii="新宋体" w:hAnsi="新宋体" w:cs="新宋体"/>
          <w:color w:val="0000FF"/>
          <w:kern w:val="0"/>
          <w:sz w:val="19"/>
          <w:szCs w:val="19"/>
        </w:rPr>
        <w:t>short</w:t>
      </w:r>
      <w:r w:rsidRPr="00A72B38">
        <w:rPr>
          <w:rFonts w:ascii="新宋体" w:hAnsi="新宋体" w:cs="新宋体"/>
          <w:kern w:val="0"/>
          <w:sz w:val="19"/>
          <w:szCs w:val="19"/>
        </w:rPr>
        <w:t xml:space="preserve"> server_port, https_cert_cache_type etype);</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p>
    <w:p w:rsidR="00E14420" w:rsidRPr="00A72B38" w:rsidRDefault="00801AB3" w:rsidP="00E14420">
      <w:pPr>
        <w:pStyle w:val="ListParagraph"/>
        <w:numPr>
          <w:ilvl w:val="0"/>
          <w:numId w:val="27"/>
        </w:numPr>
        <w:autoSpaceDE w:val="0"/>
        <w:autoSpaceDN w:val="0"/>
        <w:adjustRightInd w:val="0"/>
        <w:ind w:firstLineChars="0"/>
        <w:jc w:val="left"/>
        <w:rPr>
          <w:rFonts w:ascii="新宋体" w:hAnsi="新宋体" w:cs="新宋体"/>
          <w:kern w:val="0"/>
          <w:sz w:val="19"/>
          <w:szCs w:val="19"/>
        </w:rPr>
      </w:pPr>
      <w:r>
        <w:rPr>
          <w:rFonts w:ascii="新宋体" w:hAnsi="新宋体" w:cs="新宋体"/>
          <w:kern w:val="0"/>
          <w:sz w:val="19"/>
          <w:szCs w:val="19"/>
        </w:rPr>
        <w:t>https_</w:t>
      </w:r>
      <w:r w:rsidR="00E14420" w:rsidRPr="00A72B38">
        <w:rPr>
          <w:rFonts w:ascii="新宋体" w:hAnsi="新宋体" w:cs="新宋体"/>
          <w:kern w:val="0"/>
          <w:sz w:val="19"/>
          <w:szCs w:val="19"/>
        </w:rPr>
        <w:t>get_hostname</w:t>
      </w:r>
      <w:r w:rsidR="00E14420">
        <w:rPr>
          <w:rFonts w:ascii="新宋体" w:hAnsi="新宋体" w:cs="新宋体" w:hint="eastAsia"/>
          <w:kern w:val="0"/>
          <w:sz w:val="19"/>
          <w:szCs w:val="19"/>
        </w:rPr>
        <w:t>/</w:t>
      </w:r>
      <w:r w:rsidR="00E14420" w:rsidRPr="003107DC">
        <w:rPr>
          <w:rFonts w:ascii="新宋体" w:hAnsi="新宋体" w:cs="新宋体"/>
          <w:kern w:val="0"/>
          <w:sz w:val="19"/>
          <w:szCs w:val="19"/>
        </w:rPr>
        <w:t xml:space="preserve"> </w:t>
      </w:r>
      <w:r>
        <w:rPr>
          <w:rFonts w:ascii="新宋体" w:hAnsi="新宋体" w:cs="新宋体"/>
          <w:kern w:val="0"/>
          <w:sz w:val="19"/>
          <w:szCs w:val="19"/>
        </w:rPr>
        <w:t>https_</w:t>
      </w:r>
      <w:r w:rsidR="00E14420">
        <w:rPr>
          <w:rFonts w:ascii="新宋体" w:hAnsi="新宋体" w:cs="新宋体" w:hint="eastAsia"/>
          <w:kern w:val="0"/>
          <w:sz w:val="19"/>
          <w:szCs w:val="19"/>
        </w:rPr>
        <w:t>s</w:t>
      </w:r>
      <w:r w:rsidR="00E14420" w:rsidRPr="00A72B38">
        <w:rPr>
          <w:rFonts w:ascii="新宋体" w:hAnsi="新宋体" w:cs="新宋体"/>
          <w:kern w:val="0"/>
          <w:sz w:val="19"/>
          <w:szCs w:val="19"/>
        </w:rPr>
        <w:t>et_hostname</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Get/set the hostname from/to the cache</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Param:</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w:t>
      </w:r>
      <w:proofErr w:type="gramStart"/>
      <w:r w:rsidRPr="00A72B38">
        <w:rPr>
          <w:rFonts w:ascii="新宋体" w:hAnsi="新宋体" w:cs="新宋体"/>
          <w:color w:val="008000"/>
          <w:kern w:val="0"/>
          <w:sz w:val="19"/>
          <w:szCs w:val="19"/>
        </w:rPr>
        <w:t>server_ip/server_port</w:t>
      </w:r>
      <w:proofErr w:type="gramEnd"/>
      <w:r w:rsidRPr="00A72B38">
        <w:rPr>
          <w:rFonts w:ascii="新宋体" w:hAnsi="新宋体" w:cs="新宋体"/>
          <w:color w:val="008000"/>
          <w:kern w:val="0"/>
          <w:sz w:val="19"/>
          <w:szCs w:val="19"/>
        </w:rPr>
        <w:t>: web server's IP and port</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w:t>
      </w:r>
      <w:proofErr w:type="gramStart"/>
      <w:r w:rsidRPr="00A72B38">
        <w:rPr>
          <w:rFonts w:ascii="新宋体" w:hAnsi="新宋体" w:cs="新宋体"/>
          <w:color w:val="008000"/>
          <w:kern w:val="0"/>
          <w:sz w:val="19"/>
          <w:szCs w:val="19"/>
        </w:rPr>
        <w:t>hostname/max_len</w:t>
      </w:r>
      <w:proofErr w:type="gramEnd"/>
      <w:r w:rsidRPr="00A72B38">
        <w:rPr>
          <w:rFonts w:ascii="新宋体" w:hAnsi="新宋体" w:cs="新宋体"/>
          <w:color w:val="008000"/>
          <w:kern w:val="0"/>
          <w:sz w:val="19"/>
          <w:szCs w:val="19"/>
        </w:rPr>
        <w:t>: return the hostname</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Return:</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https_err_success: get the hostname from cache successful</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lastRenderedPageBreak/>
        <w:t xml:space="preserve"> *     https_err_unknown: not find the hostname from cache</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proofErr w:type="gramStart"/>
      <w:r w:rsidRPr="00A72B38">
        <w:rPr>
          <w:rFonts w:ascii="新宋体" w:hAnsi="新宋体" w:cs="新宋体"/>
          <w:color w:val="0000FF"/>
          <w:kern w:val="0"/>
          <w:sz w:val="19"/>
          <w:szCs w:val="19"/>
        </w:rPr>
        <w:t>int</w:t>
      </w:r>
      <w:proofErr w:type="gramEnd"/>
      <w:r w:rsidRPr="00A72B38">
        <w:rPr>
          <w:rFonts w:ascii="新宋体" w:hAnsi="新宋体" w:cs="新宋体"/>
          <w:kern w:val="0"/>
          <w:sz w:val="19"/>
          <w:szCs w:val="19"/>
        </w:rPr>
        <w:t xml:space="preserve"> </w:t>
      </w:r>
      <w:r w:rsidR="00801AB3">
        <w:rPr>
          <w:rFonts w:ascii="新宋体" w:hAnsi="新宋体" w:cs="新宋体"/>
          <w:kern w:val="0"/>
          <w:sz w:val="19"/>
          <w:szCs w:val="19"/>
        </w:rPr>
        <w:t>https_</w:t>
      </w:r>
      <w:r w:rsidRPr="00A72B38">
        <w:rPr>
          <w:rFonts w:ascii="新宋体" w:hAnsi="新宋体" w:cs="新宋体"/>
          <w:kern w:val="0"/>
          <w:sz w:val="19"/>
          <w:szCs w:val="19"/>
        </w:rPr>
        <w:t>get_hostname(</w:t>
      </w:r>
      <w:r w:rsidRPr="00A72B38">
        <w:rPr>
          <w:rFonts w:ascii="新宋体" w:hAnsi="新宋体" w:cs="新宋体"/>
          <w:color w:val="0000FF"/>
          <w:kern w:val="0"/>
          <w:sz w:val="19"/>
          <w:szCs w:val="19"/>
        </w:rPr>
        <w:t>const</w:t>
      </w:r>
      <w:r w:rsidRPr="00A72B38">
        <w:rPr>
          <w:rFonts w:ascii="新宋体" w:hAnsi="新宋体" w:cs="新宋体"/>
          <w:kern w:val="0"/>
          <w:sz w:val="19"/>
          <w:szCs w:val="19"/>
        </w:rPr>
        <w:t xml:space="preserve"> </w:t>
      </w:r>
      <w:r w:rsidRPr="00A72B38">
        <w:rPr>
          <w:rFonts w:ascii="新宋体" w:hAnsi="新宋体" w:cs="新宋体"/>
          <w:color w:val="0000FF"/>
          <w:kern w:val="0"/>
          <w:sz w:val="19"/>
          <w:szCs w:val="19"/>
        </w:rPr>
        <w:t>char</w:t>
      </w:r>
      <w:r w:rsidRPr="00A72B38">
        <w:rPr>
          <w:rFonts w:ascii="新宋体" w:hAnsi="新宋体" w:cs="新宋体"/>
          <w:kern w:val="0"/>
          <w:sz w:val="19"/>
          <w:szCs w:val="19"/>
        </w:rPr>
        <w:t xml:space="preserve"> *server_ip, </w:t>
      </w:r>
      <w:r w:rsidRPr="00A72B38">
        <w:rPr>
          <w:rFonts w:ascii="新宋体" w:hAnsi="新宋体" w:cs="新宋体"/>
          <w:color w:val="0000FF"/>
          <w:kern w:val="0"/>
          <w:sz w:val="19"/>
          <w:szCs w:val="19"/>
        </w:rPr>
        <w:t>unsigned</w:t>
      </w:r>
      <w:r w:rsidRPr="00A72B38">
        <w:rPr>
          <w:rFonts w:ascii="新宋体" w:hAnsi="新宋体" w:cs="新宋体"/>
          <w:kern w:val="0"/>
          <w:sz w:val="19"/>
          <w:szCs w:val="19"/>
        </w:rPr>
        <w:t xml:space="preserve"> </w:t>
      </w:r>
      <w:r w:rsidRPr="00A72B38">
        <w:rPr>
          <w:rFonts w:ascii="新宋体" w:hAnsi="新宋体" w:cs="新宋体"/>
          <w:color w:val="0000FF"/>
          <w:kern w:val="0"/>
          <w:sz w:val="19"/>
          <w:szCs w:val="19"/>
        </w:rPr>
        <w:t>short</w:t>
      </w:r>
      <w:r w:rsidRPr="00A72B38">
        <w:rPr>
          <w:rFonts w:ascii="新宋体" w:hAnsi="新宋体" w:cs="新宋体"/>
          <w:kern w:val="0"/>
          <w:sz w:val="19"/>
          <w:szCs w:val="19"/>
        </w:rPr>
        <w:t xml:space="preserve"> server_port, </w:t>
      </w:r>
      <w:r w:rsidRPr="00A72B38">
        <w:rPr>
          <w:rFonts w:ascii="新宋体" w:hAnsi="新宋体" w:cs="新宋体"/>
          <w:color w:val="0000FF"/>
          <w:kern w:val="0"/>
          <w:sz w:val="19"/>
          <w:szCs w:val="19"/>
        </w:rPr>
        <w:t>char</w:t>
      </w:r>
      <w:r w:rsidRPr="00A72B38">
        <w:rPr>
          <w:rFonts w:ascii="新宋体" w:hAnsi="新宋体" w:cs="新宋体"/>
          <w:kern w:val="0"/>
          <w:sz w:val="19"/>
          <w:szCs w:val="19"/>
        </w:rPr>
        <w:t xml:space="preserve"> *hostname, </w:t>
      </w:r>
      <w:r w:rsidRPr="00A72B38">
        <w:rPr>
          <w:rFonts w:ascii="新宋体" w:hAnsi="新宋体" w:cs="新宋体"/>
          <w:color w:val="0000FF"/>
          <w:kern w:val="0"/>
          <w:sz w:val="19"/>
          <w:szCs w:val="19"/>
        </w:rPr>
        <w:t>int</w:t>
      </w:r>
      <w:r w:rsidRPr="00A72B38">
        <w:rPr>
          <w:rFonts w:ascii="新宋体" w:hAnsi="新宋体" w:cs="新宋体"/>
          <w:kern w:val="0"/>
          <w:sz w:val="19"/>
          <w:szCs w:val="19"/>
        </w:rPr>
        <w:t xml:space="preserve"> max_len);</w:t>
      </w:r>
    </w:p>
    <w:p w:rsidR="00E14420"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proofErr w:type="gramStart"/>
      <w:r w:rsidRPr="00A72B38">
        <w:rPr>
          <w:rFonts w:ascii="新宋体" w:hAnsi="新宋体" w:cs="新宋体"/>
          <w:color w:val="0000FF"/>
          <w:kern w:val="0"/>
          <w:sz w:val="19"/>
          <w:szCs w:val="19"/>
        </w:rPr>
        <w:t>int</w:t>
      </w:r>
      <w:proofErr w:type="gramEnd"/>
      <w:r w:rsidRPr="00A72B38">
        <w:rPr>
          <w:rFonts w:ascii="新宋体" w:hAnsi="新宋体" w:cs="新宋体"/>
          <w:kern w:val="0"/>
          <w:sz w:val="19"/>
          <w:szCs w:val="19"/>
        </w:rPr>
        <w:t xml:space="preserve"> </w:t>
      </w:r>
      <w:r w:rsidR="00801AB3">
        <w:rPr>
          <w:rFonts w:ascii="新宋体" w:hAnsi="新宋体" w:cs="新宋体"/>
          <w:kern w:val="0"/>
          <w:sz w:val="19"/>
          <w:szCs w:val="19"/>
        </w:rPr>
        <w:t>https_</w:t>
      </w:r>
      <w:r w:rsidRPr="00A72B38">
        <w:rPr>
          <w:rFonts w:ascii="新宋体" w:hAnsi="新宋体" w:cs="新宋体"/>
          <w:kern w:val="0"/>
          <w:sz w:val="19"/>
          <w:szCs w:val="19"/>
        </w:rPr>
        <w:t>set_hostname(</w:t>
      </w:r>
      <w:r w:rsidRPr="00A72B38">
        <w:rPr>
          <w:rFonts w:ascii="新宋体" w:hAnsi="新宋体" w:cs="新宋体"/>
          <w:color w:val="0000FF"/>
          <w:kern w:val="0"/>
          <w:sz w:val="19"/>
          <w:szCs w:val="19"/>
        </w:rPr>
        <w:t>const</w:t>
      </w:r>
      <w:r w:rsidRPr="00A72B38">
        <w:rPr>
          <w:rFonts w:ascii="新宋体" w:hAnsi="新宋体" w:cs="新宋体"/>
          <w:kern w:val="0"/>
          <w:sz w:val="19"/>
          <w:szCs w:val="19"/>
        </w:rPr>
        <w:t xml:space="preserve"> </w:t>
      </w:r>
      <w:r w:rsidRPr="00A72B38">
        <w:rPr>
          <w:rFonts w:ascii="新宋体" w:hAnsi="新宋体" w:cs="新宋体"/>
          <w:color w:val="0000FF"/>
          <w:kern w:val="0"/>
          <w:sz w:val="19"/>
          <w:szCs w:val="19"/>
        </w:rPr>
        <w:t>char</w:t>
      </w:r>
      <w:r w:rsidRPr="00A72B38">
        <w:rPr>
          <w:rFonts w:ascii="新宋体" w:hAnsi="新宋体" w:cs="新宋体"/>
          <w:kern w:val="0"/>
          <w:sz w:val="19"/>
          <w:szCs w:val="19"/>
        </w:rPr>
        <w:t xml:space="preserve"> *server_ip, </w:t>
      </w:r>
      <w:r w:rsidRPr="00A72B38">
        <w:rPr>
          <w:rFonts w:ascii="新宋体" w:hAnsi="新宋体" w:cs="新宋体"/>
          <w:color w:val="0000FF"/>
          <w:kern w:val="0"/>
          <w:sz w:val="19"/>
          <w:szCs w:val="19"/>
        </w:rPr>
        <w:t>unsigned</w:t>
      </w:r>
      <w:r w:rsidRPr="00A72B38">
        <w:rPr>
          <w:rFonts w:ascii="新宋体" w:hAnsi="新宋体" w:cs="新宋体"/>
          <w:kern w:val="0"/>
          <w:sz w:val="19"/>
          <w:szCs w:val="19"/>
        </w:rPr>
        <w:t xml:space="preserve"> </w:t>
      </w:r>
      <w:r w:rsidRPr="00A72B38">
        <w:rPr>
          <w:rFonts w:ascii="新宋体" w:hAnsi="新宋体" w:cs="新宋体"/>
          <w:color w:val="0000FF"/>
          <w:kern w:val="0"/>
          <w:sz w:val="19"/>
          <w:szCs w:val="19"/>
        </w:rPr>
        <w:t>short</w:t>
      </w:r>
      <w:r w:rsidRPr="00A72B38">
        <w:rPr>
          <w:rFonts w:ascii="新宋体" w:hAnsi="新宋体" w:cs="新宋体"/>
          <w:kern w:val="0"/>
          <w:sz w:val="19"/>
          <w:szCs w:val="19"/>
        </w:rPr>
        <w:t xml:space="preserve"> server_port, </w:t>
      </w:r>
      <w:r w:rsidRPr="00A72B38">
        <w:rPr>
          <w:rFonts w:ascii="新宋体" w:hAnsi="新宋体" w:cs="新宋体"/>
          <w:color w:val="0000FF"/>
          <w:kern w:val="0"/>
          <w:sz w:val="19"/>
          <w:szCs w:val="19"/>
        </w:rPr>
        <w:t>const</w:t>
      </w:r>
      <w:r w:rsidRPr="00A72B38">
        <w:rPr>
          <w:rFonts w:ascii="新宋体" w:hAnsi="新宋体" w:cs="新宋体"/>
          <w:kern w:val="0"/>
          <w:sz w:val="19"/>
          <w:szCs w:val="19"/>
        </w:rPr>
        <w:t xml:space="preserve"> </w:t>
      </w:r>
      <w:r w:rsidRPr="00A72B38">
        <w:rPr>
          <w:rFonts w:ascii="新宋体" w:hAnsi="新宋体" w:cs="新宋体"/>
          <w:color w:val="0000FF"/>
          <w:kern w:val="0"/>
          <w:sz w:val="19"/>
          <w:szCs w:val="19"/>
        </w:rPr>
        <w:t>char</w:t>
      </w:r>
      <w:r w:rsidRPr="00A72B38">
        <w:rPr>
          <w:rFonts w:ascii="新宋体" w:hAnsi="新宋体" w:cs="新宋体"/>
          <w:kern w:val="0"/>
          <w:sz w:val="19"/>
          <w:szCs w:val="19"/>
        </w:rPr>
        <w:t xml:space="preserve"> *hostname);</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p>
    <w:p w:rsidR="00E14420" w:rsidRPr="00A72B38" w:rsidRDefault="00E14420" w:rsidP="00E14420">
      <w:pPr>
        <w:pStyle w:val="ListParagraph"/>
        <w:numPr>
          <w:ilvl w:val="0"/>
          <w:numId w:val="27"/>
        </w:numPr>
        <w:autoSpaceDE w:val="0"/>
        <w:autoSpaceDN w:val="0"/>
        <w:adjustRightInd w:val="0"/>
        <w:ind w:firstLineChars="0"/>
        <w:jc w:val="left"/>
        <w:rPr>
          <w:rFonts w:ascii="新宋体" w:hAnsi="新宋体" w:cs="新宋体"/>
          <w:kern w:val="0"/>
          <w:sz w:val="19"/>
          <w:szCs w:val="19"/>
        </w:rPr>
      </w:pPr>
      <w:r>
        <w:rPr>
          <w:rFonts w:ascii="新宋体" w:hAnsi="新宋体" w:cs="新宋体" w:hint="eastAsia"/>
          <w:kern w:val="0"/>
          <w:sz w:val="19"/>
          <w:szCs w:val="19"/>
        </w:rPr>
        <w:t>Visit anyway cache check and add new record</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Check if customer wants to continue visit the untrusted web server</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Param:</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company_id: company id</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user_id: user id</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w:t>
      </w:r>
      <w:proofErr w:type="gramStart"/>
      <w:r w:rsidRPr="00A72B38">
        <w:rPr>
          <w:rFonts w:ascii="新宋体" w:hAnsi="新宋体" w:cs="新宋体"/>
          <w:color w:val="008000"/>
          <w:kern w:val="0"/>
          <w:sz w:val="19"/>
          <w:szCs w:val="19"/>
        </w:rPr>
        <w:t>cer</w:t>
      </w:r>
      <w:proofErr w:type="gramEnd"/>
      <w:r w:rsidRPr="00A72B38">
        <w:rPr>
          <w:rFonts w:ascii="新宋体" w:hAnsi="新宋体" w:cs="新宋体"/>
          <w:color w:val="008000"/>
          <w:kern w:val="0"/>
          <w:sz w:val="19"/>
          <w:szCs w:val="19"/>
        </w:rPr>
        <w:t>: the web server's certificate</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Return:</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TRUE; the customer wants to visit the site anyway</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FALSE: not found in cache</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kern w:val="0"/>
          <w:sz w:val="19"/>
          <w:szCs w:val="19"/>
        </w:rPr>
        <w:t xml:space="preserve">BOOL </w:t>
      </w:r>
      <w:r w:rsidR="00801AB3">
        <w:rPr>
          <w:rFonts w:ascii="新宋体" w:hAnsi="新宋体" w:cs="新宋体"/>
          <w:kern w:val="0"/>
          <w:sz w:val="19"/>
          <w:szCs w:val="19"/>
        </w:rPr>
        <w:t>https_</w:t>
      </w:r>
      <w:r w:rsidRPr="00A72B38">
        <w:rPr>
          <w:rFonts w:ascii="新宋体" w:hAnsi="新宋体" w:cs="新宋体"/>
          <w:kern w:val="0"/>
          <w:sz w:val="19"/>
          <w:szCs w:val="19"/>
        </w:rPr>
        <w:t>check_visit_</w:t>
      </w:r>
      <w:r w:rsidR="00261E51" w:rsidRPr="00A72B38">
        <w:rPr>
          <w:rFonts w:ascii="新宋体" w:hAnsi="新宋体" w:cs="新宋体"/>
          <w:kern w:val="0"/>
          <w:sz w:val="19"/>
          <w:szCs w:val="19"/>
        </w:rPr>
        <w:t>anyway (</w:t>
      </w:r>
      <w:r w:rsidRPr="00A72B38">
        <w:rPr>
          <w:rFonts w:ascii="新宋体" w:hAnsi="新宋体" w:cs="新宋体"/>
          <w:color w:val="0000FF"/>
          <w:kern w:val="0"/>
          <w:sz w:val="19"/>
          <w:szCs w:val="19"/>
        </w:rPr>
        <w:t>const</w:t>
      </w:r>
      <w:r w:rsidRPr="00A72B38">
        <w:rPr>
          <w:rFonts w:ascii="新宋体" w:hAnsi="新宋体" w:cs="新宋体"/>
          <w:kern w:val="0"/>
          <w:sz w:val="19"/>
          <w:szCs w:val="19"/>
        </w:rPr>
        <w:t xml:space="preserve"> </w:t>
      </w:r>
      <w:r w:rsidRPr="00A72B38">
        <w:rPr>
          <w:rFonts w:ascii="新宋体" w:hAnsi="新宋体" w:cs="新宋体"/>
          <w:color w:val="0000FF"/>
          <w:kern w:val="0"/>
          <w:sz w:val="19"/>
          <w:szCs w:val="19"/>
        </w:rPr>
        <w:t>char</w:t>
      </w:r>
      <w:r w:rsidRPr="00A72B38">
        <w:rPr>
          <w:rFonts w:ascii="新宋体" w:hAnsi="新宋体" w:cs="新宋体"/>
          <w:kern w:val="0"/>
          <w:sz w:val="19"/>
          <w:szCs w:val="19"/>
        </w:rPr>
        <w:t xml:space="preserve"> *company_id, </w:t>
      </w:r>
      <w:r w:rsidRPr="00A72B38">
        <w:rPr>
          <w:rFonts w:ascii="新宋体" w:hAnsi="新宋体" w:cs="新宋体"/>
          <w:color w:val="0000FF"/>
          <w:kern w:val="0"/>
          <w:sz w:val="19"/>
          <w:szCs w:val="19"/>
        </w:rPr>
        <w:t>const</w:t>
      </w:r>
      <w:r w:rsidRPr="00A72B38">
        <w:rPr>
          <w:rFonts w:ascii="新宋体" w:hAnsi="新宋体" w:cs="新宋体"/>
          <w:kern w:val="0"/>
          <w:sz w:val="19"/>
          <w:szCs w:val="19"/>
        </w:rPr>
        <w:t xml:space="preserve"> </w:t>
      </w:r>
      <w:r w:rsidRPr="00A72B38">
        <w:rPr>
          <w:rFonts w:ascii="新宋体" w:hAnsi="新宋体" w:cs="新宋体"/>
          <w:color w:val="0000FF"/>
          <w:kern w:val="0"/>
          <w:sz w:val="19"/>
          <w:szCs w:val="19"/>
        </w:rPr>
        <w:t>char</w:t>
      </w:r>
      <w:r w:rsidRPr="00A72B38">
        <w:rPr>
          <w:rFonts w:ascii="新宋体" w:hAnsi="新宋体" w:cs="新宋体"/>
          <w:kern w:val="0"/>
          <w:sz w:val="19"/>
          <w:szCs w:val="19"/>
        </w:rPr>
        <w:t xml:space="preserve"> *user_id, X509 *cer);</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Customer want to visit the untrusted web server anyway, he ignore the certificate warning message</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Param:</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company_id: company id</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user_id: user id</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w:t>
      </w:r>
      <w:proofErr w:type="gramStart"/>
      <w:r w:rsidRPr="00A72B38">
        <w:rPr>
          <w:rFonts w:ascii="新宋体" w:hAnsi="新宋体" w:cs="新宋体"/>
          <w:color w:val="008000"/>
          <w:kern w:val="0"/>
          <w:sz w:val="19"/>
          <w:szCs w:val="19"/>
        </w:rPr>
        <w:t>cer</w:t>
      </w:r>
      <w:proofErr w:type="gramEnd"/>
      <w:r w:rsidRPr="00A72B38">
        <w:rPr>
          <w:rFonts w:ascii="新宋体" w:hAnsi="新宋体" w:cs="新宋体"/>
          <w:color w:val="008000"/>
          <w:kern w:val="0"/>
          <w:sz w:val="19"/>
          <w:szCs w:val="19"/>
        </w:rPr>
        <w:t>: the web server's certificate</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Return:</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     None</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r w:rsidRPr="00A72B38">
        <w:rPr>
          <w:rFonts w:ascii="新宋体" w:hAnsi="新宋体" w:cs="新宋体"/>
          <w:color w:val="008000"/>
          <w:kern w:val="0"/>
          <w:sz w:val="19"/>
          <w:szCs w:val="19"/>
        </w:rPr>
        <w:t xml:space="preserve"> */</w:t>
      </w:r>
    </w:p>
    <w:p w:rsidR="00E14420" w:rsidRPr="00A72B38" w:rsidRDefault="00E14420" w:rsidP="00E14420">
      <w:pPr>
        <w:pStyle w:val="ListParagraph"/>
        <w:autoSpaceDE w:val="0"/>
        <w:autoSpaceDN w:val="0"/>
        <w:adjustRightInd w:val="0"/>
        <w:ind w:left="780" w:firstLineChars="0" w:firstLine="0"/>
        <w:jc w:val="left"/>
        <w:rPr>
          <w:rFonts w:ascii="新宋体" w:hAnsi="新宋体" w:cs="新宋体"/>
          <w:kern w:val="0"/>
          <w:sz w:val="19"/>
          <w:szCs w:val="19"/>
        </w:rPr>
      </w:pPr>
      <w:proofErr w:type="gramStart"/>
      <w:r w:rsidRPr="00A72B38">
        <w:rPr>
          <w:rFonts w:ascii="新宋体" w:hAnsi="新宋体" w:cs="新宋体"/>
          <w:color w:val="0000FF"/>
          <w:kern w:val="0"/>
          <w:sz w:val="19"/>
          <w:szCs w:val="19"/>
        </w:rPr>
        <w:t>void</w:t>
      </w:r>
      <w:proofErr w:type="gramEnd"/>
      <w:r w:rsidRPr="00A72B38">
        <w:rPr>
          <w:rFonts w:ascii="新宋体" w:hAnsi="新宋体" w:cs="新宋体"/>
          <w:kern w:val="0"/>
          <w:sz w:val="19"/>
          <w:szCs w:val="19"/>
        </w:rPr>
        <w:t xml:space="preserve"> </w:t>
      </w:r>
      <w:r w:rsidR="00801AB3">
        <w:rPr>
          <w:rFonts w:ascii="新宋体" w:hAnsi="新宋体" w:cs="新宋体"/>
          <w:kern w:val="0"/>
          <w:sz w:val="19"/>
          <w:szCs w:val="19"/>
        </w:rPr>
        <w:t>https_</w:t>
      </w:r>
      <w:r w:rsidRPr="00A72B38">
        <w:rPr>
          <w:rFonts w:ascii="新宋体" w:hAnsi="新宋体" w:cs="新宋体"/>
          <w:kern w:val="0"/>
          <w:sz w:val="19"/>
          <w:szCs w:val="19"/>
        </w:rPr>
        <w:t>new_visit_anyway(</w:t>
      </w:r>
      <w:r w:rsidRPr="00A72B38">
        <w:rPr>
          <w:rFonts w:ascii="新宋体" w:hAnsi="新宋体" w:cs="新宋体"/>
          <w:color w:val="0000FF"/>
          <w:kern w:val="0"/>
          <w:sz w:val="19"/>
          <w:szCs w:val="19"/>
        </w:rPr>
        <w:t>const</w:t>
      </w:r>
      <w:r w:rsidRPr="00A72B38">
        <w:rPr>
          <w:rFonts w:ascii="新宋体" w:hAnsi="新宋体" w:cs="新宋体"/>
          <w:kern w:val="0"/>
          <w:sz w:val="19"/>
          <w:szCs w:val="19"/>
        </w:rPr>
        <w:t xml:space="preserve"> </w:t>
      </w:r>
      <w:r w:rsidRPr="00A72B38">
        <w:rPr>
          <w:rFonts w:ascii="新宋体" w:hAnsi="新宋体" w:cs="新宋体"/>
          <w:color w:val="0000FF"/>
          <w:kern w:val="0"/>
          <w:sz w:val="19"/>
          <w:szCs w:val="19"/>
        </w:rPr>
        <w:t>char</w:t>
      </w:r>
      <w:r w:rsidRPr="00A72B38">
        <w:rPr>
          <w:rFonts w:ascii="新宋体" w:hAnsi="新宋体" w:cs="新宋体"/>
          <w:kern w:val="0"/>
          <w:sz w:val="19"/>
          <w:szCs w:val="19"/>
        </w:rPr>
        <w:t xml:space="preserve"> *company_id, </w:t>
      </w:r>
      <w:r w:rsidRPr="00A72B38">
        <w:rPr>
          <w:rFonts w:ascii="新宋体" w:hAnsi="新宋体" w:cs="新宋体"/>
          <w:color w:val="0000FF"/>
          <w:kern w:val="0"/>
          <w:sz w:val="19"/>
          <w:szCs w:val="19"/>
        </w:rPr>
        <w:t>const</w:t>
      </w:r>
      <w:r w:rsidRPr="00A72B38">
        <w:rPr>
          <w:rFonts w:ascii="新宋体" w:hAnsi="新宋体" w:cs="新宋体"/>
          <w:kern w:val="0"/>
          <w:sz w:val="19"/>
          <w:szCs w:val="19"/>
        </w:rPr>
        <w:t xml:space="preserve"> </w:t>
      </w:r>
      <w:r w:rsidRPr="00A72B38">
        <w:rPr>
          <w:rFonts w:ascii="新宋体" w:hAnsi="新宋体" w:cs="新宋体"/>
          <w:color w:val="0000FF"/>
          <w:kern w:val="0"/>
          <w:sz w:val="19"/>
          <w:szCs w:val="19"/>
        </w:rPr>
        <w:t>char</w:t>
      </w:r>
      <w:r w:rsidRPr="00A72B38">
        <w:rPr>
          <w:rFonts w:ascii="新宋体" w:hAnsi="新宋体" w:cs="新宋体"/>
          <w:kern w:val="0"/>
          <w:sz w:val="19"/>
          <w:szCs w:val="19"/>
        </w:rPr>
        <w:t xml:space="preserve"> *user_id, X509 *cer);</w:t>
      </w:r>
    </w:p>
    <w:p w:rsidR="00E14420" w:rsidRPr="008B2C0B" w:rsidRDefault="00E14420" w:rsidP="00E14420">
      <w:pPr>
        <w:pStyle w:val="ListParagraph"/>
        <w:numPr>
          <w:ilvl w:val="0"/>
          <w:numId w:val="27"/>
        </w:numPr>
        <w:autoSpaceDE w:val="0"/>
        <w:autoSpaceDN w:val="0"/>
        <w:adjustRightInd w:val="0"/>
        <w:ind w:firstLineChars="0"/>
        <w:jc w:val="left"/>
      </w:pPr>
    </w:p>
    <w:p w:rsidR="00E14420" w:rsidRPr="00E14420" w:rsidRDefault="00E14420" w:rsidP="00E14420"/>
    <w:p w:rsidR="00E91033" w:rsidRPr="00006A21" w:rsidRDefault="00E91033" w:rsidP="00762488">
      <w:pPr>
        <w:pStyle w:val="Heading1"/>
        <w:numPr>
          <w:ilvl w:val="0"/>
          <w:numId w:val="5"/>
        </w:numPr>
        <w:rPr>
          <w:color w:val="FF0000"/>
        </w:rPr>
      </w:pPr>
      <w:r w:rsidRPr="00006A21">
        <w:rPr>
          <w:rFonts w:hint="eastAsia"/>
          <w:color w:val="FF0000"/>
        </w:rPr>
        <w:t>Some helper function for Web</w:t>
      </w:r>
    </w:p>
    <w:p w:rsidR="00E91033" w:rsidRPr="0031312C" w:rsidRDefault="004E07A3" w:rsidP="004E07A3">
      <w:pPr>
        <w:pStyle w:val="ListParagraph"/>
        <w:numPr>
          <w:ilvl w:val="0"/>
          <w:numId w:val="28"/>
        </w:numPr>
        <w:ind w:firstLineChars="0"/>
        <w:rPr>
          <w:b/>
        </w:rPr>
      </w:pPr>
      <w:bookmarkStart w:id="64" w:name="OLE_LINK21"/>
      <w:bookmarkStart w:id="65" w:name="OLE_LINK22"/>
      <w:bookmarkStart w:id="66" w:name="OLE_LINK11"/>
      <w:bookmarkStart w:id="67" w:name="OLE_LINK12"/>
      <w:r w:rsidRPr="0031312C">
        <w:rPr>
          <w:rFonts w:hint="eastAsia"/>
          <w:b/>
        </w:rPr>
        <w:t>Import/export CA</w:t>
      </w:r>
    </w:p>
    <w:bookmarkEnd w:id="64"/>
    <w:bookmarkEnd w:id="65"/>
    <w:p w:rsidR="00E440BE" w:rsidRDefault="007867BF" w:rsidP="00E440BE">
      <w:pPr>
        <w:pStyle w:val="ListParagraph"/>
        <w:numPr>
          <w:ilvl w:val="0"/>
          <w:numId w:val="29"/>
        </w:numPr>
        <w:ind w:firstLineChars="0"/>
      </w:pPr>
      <w:r>
        <w:rPr>
          <w:rFonts w:hint="eastAsia"/>
        </w:rPr>
        <w:t>https_ca_import</w:t>
      </w:r>
      <w:r w:rsidR="00E440BE">
        <w:rPr>
          <w:rFonts w:hint="eastAsia"/>
        </w:rPr>
        <w:t xml:space="preserve"> [</w:t>
      </w:r>
      <w:r w:rsidR="00E440BE">
        <w:t>–</w:t>
      </w:r>
      <w:r w:rsidR="00E440BE">
        <w:rPr>
          <w:rFonts w:hint="eastAsia"/>
        </w:rPr>
        <w:t xml:space="preserve">c company_id] </w:t>
      </w:r>
      <w:r w:rsidR="00E440BE">
        <w:t>–</w:t>
      </w:r>
      <w:r w:rsidR="00E440BE">
        <w:rPr>
          <w:rFonts w:hint="eastAsia"/>
        </w:rPr>
        <w:t>p [password]</w:t>
      </w:r>
      <w:r w:rsidR="000E4464">
        <w:rPr>
          <w:rFonts w:hint="eastAsia"/>
        </w:rPr>
        <w:t xml:space="preserve"> </w:t>
      </w:r>
      <w:r w:rsidR="000E4464">
        <w:t>--</w:t>
      </w:r>
      <w:r w:rsidR="000E4464">
        <w:rPr>
          <w:rFonts w:hint="eastAsia"/>
        </w:rPr>
        <w:t>ca1 certfile1 [</w:t>
      </w:r>
      <w:r w:rsidR="000E4464">
        <w:t>--</w:t>
      </w:r>
      <w:r w:rsidR="000E4464">
        <w:rPr>
          <w:rFonts w:hint="eastAsia"/>
        </w:rPr>
        <w:t>ca2 certifile2]</w:t>
      </w:r>
    </w:p>
    <w:p w:rsidR="007867BF" w:rsidRDefault="00E440BE" w:rsidP="00E440BE">
      <w:pPr>
        <w:pStyle w:val="ListParagraph"/>
        <w:ind w:left="720" w:firstLineChars="0" w:firstLine="0"/>
      </w:pPr>
      <w:r>
        <w:rPr>
          <w:rFonts w:hint="eastAsia"/>
        </w:rPr>
        <w:lastRenderedPageBreak/>
        <w:t xml:space="preserve">Import CA certificate for re-sign </w:t>
      </w:r>
      <w:r w:rsidR="00E13569">
        <w:rPr>
          <w:rFonts w:hint="eastAsia"/>
        </w:rPr>
        <w:t>web server</w:t>
      </w:r>
      <w:r w:rsidR="00E13569">
        <w:t>’</w:t>
      </w:r>
      <w:r w:rsidR="00E13569">
        <w:rPr>
          <w:rFonts w:hint="eastAsia"/>
        </w:rPr>
        <w:t xml:space="preserve">s </w:t>
      </w:r>
      <w:r>
        <w:rPr>
          <w:rFonts w:hint="eastAsia"/>
        </w:rPr>
        <w:t>certificate, detail parameters:</w:t>
      </w:r>
    </w:p>
    <w:p w:rsidR="00E440BE" w:rsidRPr="00D57DE7" w:rsidRDefault="00E440BE" w:rsidP="00E440BE">
      <w:pPr>
        <w:pStyle w:val="ListParagraph"/>
        <w:ind w:left="720" w:firstLineChars="0" w:firstLine="0"/>
        <w:rPr>
          <w:i/>
        </w:rPr>
      </w:pPr>
      <w:r w:rsidRPr="00D57DE7">
        <w:rPr>
          <w:rFonts w:hint="eastAsia"/>
          <w:i/>
        </w:rPr>
        <w:t>company_id: optional parameter, currently use for ICS</w:t>
      </w:r>
      <w:r w:rsidR="00E13569">
        <w:rPr>
          <w:rFonts w:hint="eastAsia"/>
          <w:i/>
        </w:rPr>
        <w:t>, by default is import the default CA</w:t>
      </w:r>
    </w:p>
    <w:p w:rsidR="00E440BE" w:rsidRPr="000E4464" w:rsidRDefault="00E440BE" w:rsidP="000E4464">
      <w:pPr>
        <w:pStyle w:val="ListParagraph"/>
        <w:ind w:left="720" w:firstLineChars="0" w:firstLine="0"/>
        <w:rPr>
          <w:i/>
        </w:rPr>
      </w:pPr>
      <w:proofErr w:type="gramStart"/>
      <w:r w:rsidRPr="00D57DE7">
        <w:rPr>
          <w:rFonts w:hint="eastAsia"/>
          <w:i/>
        </w:rPr>
        <w:t>password</w:t>
      </w:r>
      <w:proofErr w:type="gramEnd"/>
      <w:r w:rsidRPr="00D57DE7">
        <w:rPr>
          <w:rFonts w:hint="eastAsia"/>
          <w:i/>
        </w:rPr>
        <w:t>: the password of the certificate</w:t>
      </w:r>
    </w:p>
    <w:p w:rsidR="00E440BE" w:rsidRDefault="000E4464" w:rsidP="000E4464">
      <w:pPr>
        <w:pStyle w:val="ListParagraph"/>
        <w:ind w:left="720" w:firstLineChars="0" w:firstLine="0"/>
        <w:rPr>
          <w:i/>
        </w:rPr>
      </w:pPr>
      <w:proofErr w:type="gramStart"/>
      <w:r>
        <w:rPr>
          <w:rFonts w:hint="eastAsia"/>
          <w:i/>
        </w:rPr>
        <w:t>certfile1</w:t>
      </w:r>
      <w:r w:rsidR="00E440BE" w:rsidRPr="00D57DE7">
        <w:rPr>
          <w:rFonts w:hint="eastAsia"/>
          <w:i/>
        </w:rPr>
        <w:t>[</w:t>
      </w:r>
      <w:proofErr w:type="gramEnd"/>
      <w:r w:rsidR="00E440BE" w:rsidRPr="00D57DE7">
        <w:rPr>
          <w:rFonts w:hint="eastAsia"/>
          <w:i/>
        </w:rPr>
        <w:t xml:space="preserve"> certfile2]</w:t>
      </w:r>
      <w:r>
        <w:rPr>
          <w:rFonts w:hint="eastAsia"/>
          <w:i/>
        </w:rPr>
        <w:t xml:space="preserve"> :If certificate and private key are </w:t>
      </w:r>
      <w:r>
        <w:rPr>
          <w:i/>
        </w:rPr>
        <w:t>separated</w:t>
      </w:r>
      <w:r>
        <w:rPr>
          <w:rFonts w:hint="eastAsia"/>
          <w:i/>
        </w:rPr>
        <w:t xml:space="preserve">, certfile1 is certificate file and certfile2 is private key file. Otherwise, only </w:t>
      </w:r>
      <w:r>
        <w:rPr>
          <w:i/>
        </w:rPr>
        <w:t>--</w:t>
      </w:r>
      <w:r>
        <w:rPr>
          <w:rFonts w:hint="eastAsia"/>
          <w:i/>
        </w:rPr>
        <w:t>ca1 should be specified.</w:t>
      </w:r>
    </w:p>
    <w:p w:rsidR="000D2019" w:rsidRPr="00D74AB7" w:rsidRDefault="00EA439B" w:rsidP="000D2019">
      <w:pPr>
        <w:ind w:left="300" w:firstLine="420"/>
      </w:pPr>
      <w:r>
        <w:rPr>
          <w:rFonts w:hint="eastAsia"/>
        </w:rPr>
        <w:t>R</w:t>
      </w:r>
      <w:r w:rsidR="000D2019" w:rsidRPr="00D74AB7">
        <w:rPr>
          <w:rFonts w:hint="eastAsia"/>
        </w:rPr>
        <w:t xml:space="preserve">eturn value: </w:t>
      </w:r>
      <w:r w:rsidR="000D2019">
        <w:rPr>
          <w:rFonts w:hint="eastAsia"/>
        </w:rPr>
        <w:tab/>
        <w:t>0</w:t>
      </w:r>
      <w:r w:rsidR="000D2019" w:rsidRPr="00D74AB7">
        <w:rPr>
          <w:rFonts w:hint="eastAsia"/>
        </w:rPr>
        <w:t xml:space="preserve">, </w:t>
      </w:r>
      <w:r w:rsidR="000D2019" w:rsidRPr="00D74AB7">
        <w:t>successful</w:t>
      </w:r>
    </w:p>
    <w:p w:rsidR="000D2019" w:rsidRDefault="000D2019" w:rsidP="000D2019">
      <w:r>
        <w:rPr>
          <w:rFonts w:hint="eastAsia"/>
          <w:i/>
        </w:rPr>
        <w:tab/>
      </w:r>
      <w:r>
        <w:rPr>
          <w:rFonts w:hint="eastAsia"/>
          <w:i/>
        </w:rPr>
        <w:tab/>
      </w:r>
      <w:r>
        <w:rPr>
          <w:rFonts w:hint="eastAsia"/>
          <w:i/>
        </w:rPr>
        <w:tab/>
      </w:r>
      <w:r>
        <w:rPr>
          <w:rFonts w:hint="eastAsia"/>
          <w:i/>
        </w:rPr>
        <w:tab/>
      </w:r>
      <w:r>
        <w:rPr>
          <w:rFonts w:hint="eastAsia"/>
        </w:rPr>
        <w:t>-1, Invalid CA certificate</w:t>
      </w:r>
    </w:p>
    <w:p w:rsidR="000D2019" w:rsidRDefault="000D2019" w:rsidP="000D2019">
      <w:r>
        <w:rPr>
          <w:rFonts w:hint="eastAsia"/>
        </w:rPr>
        <w:tab/>
      </w:r>
      <w:r>
        <w:rPr>
          <w:rFonts w:hint="eastAsia"/>
        </w:rPr>
        <w:tab/>
      </w:r>
      <w:r>
        <w:rPr>
          <w:rFonts w:hint="eastAsia"/>
        </w:rPr>
        <w:tab/>
      </w:r>
      <w:r>
        <w:rPr>
          <w:rFonts w:hint="eastAsia"/>
        </w:rPr>
        <w:tab/>
        <w:t>-2, Invalid CA key or error password</w:t>
      </w:r>
    </w:p>
    <w:p w:rsidR="000D2019" w:rsidRDefault="000D2019" w:rsidP="000D2019">
      <w:r>
        <w:rPr>
          <w:rFonts w:hint="eastAsia"/>
        </w:rPr>
        <w:tab/>
      </w:r>
      <w:r>
        <w:rPr>
          <w:rFonts w:hint="eastAsia"/>
        </w:rPr>
        <w:tab/>
      </w:r>
      <w:r>
        <w:rPr>
          <w:rFonts w:hint="eastAsia"/>
        </w:rPr>
        <w:tab/>
      </w:r>
      <w:r>
        <w:rPr>
          <w:rFonts w:hint="eastAsia"/>
        </w:rPr>
        <w:tab/>
        <w:t>-3, CA cert and CA key are not match.</w:t>
      </w:r>
    </w:p>
    <w:p w:rsidR="000D2019" w:rsidRPr="00D74AB7" w:rsidRDefault="000D2019" w:rsidP="000D2019">
      <w:r>
        <w:rPr>
          <w:rFonts w:hint="eastAsia"/>
        </w:rPr>
        <w:tab/>
      </w:r>
      <w:r>
        <w:rPr>
          <w:rFonts w:hint="eastAsia"/>
        </w:rPr>
        <w:tab/>
      </w:r>
      <w:r>
        <w:rPr>
          <w:rFonts w:hint="eastAsia"/>
        </w:rPr>
        <w:tab/>
      </w:r>
      <w:r>
        <w:rPr>
          <w:rFonts w:hint="eastAsia"/>
        </w:rPr>
        <w:tab/>
        <w:t>-4, unknown error.</w:t>
      </w:r>
    </w:p>
    <w:p w:rsidR="00D57DE7" w:rsidRPr="00D57DE7" w:rsidRDefault="00D57DE7" w:rsidP="00E440BE">
      <w:pPr>
        <w:pStyle w:val="ListParagraph"/>
        <w:ind w:left="720" w:firstLineChars="0" w:firstLine="0"/>
        <w:rPr>
          <w:i/>
        </w:rPr>
      </w:pPr>
    </w:p>
    <w:p w:rsidR="00E440BE" w:rsidRDefault="00E440BE" w:rsidP="00E440BE">
      <w:pPr>
        <w:pStyle w:val="ListParagraph"/>
        <w:numPr>
          <w:ilvl w:val="0"/>
          <w:numId w:val="29"/>
        </w:numPr>
        <w:ind w:firstLineChars="0"/>
      </w:pPr>
      <w:r>
        <w:rPr>
          <w:rFonts w:hint="eastAsia"/>
        </w:rPr>
        <w:t xml:space="preserve">https_ca_export </w:t>
      </w:r>
      <w:r w:rsidR="00401BD7">
        <w:rPr>
          <w:rFonts w:hint="eastAsia"/>
        </w:rPr>
        <w:t>[</w:t>
      </w:r>
      <w:r w:rsidR="00401BD7">
        <w:t>–</w:t>
      </w:r>
      <w:r w:rsidR="00401BD7">
        <w:rPr>
          <w:rFonts w:hint="eastAsia"/>
        </w:rPr>
        <w:t>c company_id]</w:t>
      </w:r>
      <w:r w:rsidR="00E13569">
        <w:rPr>
          <w:rFonts w:hint="eastAsia"/>
        </w:rPr>
        <w:t xml:space="preserve"> </w:t>
      </w:r>
      <w:r w:rsidR="00E13569">
        <w:t>–</w:t>
      </w:r>
      <w:r w:rsidR="00E13569">
        <w:rPr>
          <w:rFonts w:hint="eastAsia"/>
        </w:rPr>
        <w:t>format [pkcs12|pem] filename</w:t>
      </w:r>
    </w:p>
    <w:p w:rsidR="00E13569" w:rsidRDefault="00E13569" w:rsidP="00E13569">
      <w:pPr>
        <w:pStyle w:val="ListParagraph"/>
        <w:ind w:left="720" w:firstLineChars="0" w:firstLine="0"/>
        <w:rPr>
          <w:i/>
        </w:rPr>
      </w:pPr>
      <w:r w:rsidRPr="00D57DE7">
        <w:rPr>
          <w:rFonts w:hint="eastAsia"/>
          <w:i/>
        </w:rPr>
        <w:t xml:space="preserve">pkcs12|pem: the </w:t>
      </w:r>
      <w:r>
        <w:rPr>
          <w:rFonts w:hint="eastAsia"/>
          <w:i/>
        </w:rPr>
        <w:t xml:space="preserve">exported </w:t>
      </w:r>
      <w:r w:rsidRPr="00D57DE7">
        <w:rPr>
          <w:rFonts w:hint="eastAsia"/>
          <w:i/>
        </w:rPr>
        <w:t>CA file</w:t>
      </w:r>
      <w:r w:rsidRPr="00D57DE7">
        <w:rPr>
          <w:i/>
        </w:rPr>
        <w:t>’</w:t>
      </w:r>
      <w:r w:rsidRPr="00D57DE7">
        <w:rPr>
          <w:rFonts w:hint="eastAsia"/>
          <w:i/>
        </w:rPr>
        <w:t>s format, support pkcs12 or base64 pem format</w:t>
      </w:r>
    </w:p>
    <w:p w:rsidR="00E13569" w:rsidRPr="00D57DE7" w:rsidRDefault="00E13569" w:rsidP="00E13569">
      <w:pPr>
        <w:pStyle w:val="ListParagraph"/>
        <w:ind w:left="720" w:firstLineChars="0" w:firstLine="0"/>
        <w:rPr>
          <w:i/>
        </w:rPr>
      </w:pPr>
      <w:proofErr w:type="gramStart"/>
      <w:r>
        <w:rPr>
          <w:rFonts w:hint="eastAsia"/>
          <w:i/>
        </w:rPr>
        <w:t>filename</w:t>
      </w:r>
      <w:proofErr w:type="gramEnd"/>
      <w:r>
        <w:rPr>
          <w:rFonts w:hint="eastAsia"/>
          <w:i/>
        </w:rPr>
        <w:t>: exported file, the CA will be exported into this file</w:t>
      </w:r>
    </w:p>
    <w:p w:rsidR="00E13569" w:rsidRPr="00E13569" w:rsidRDefault="00E13569" w:rsidP="00E13569">
      <w:pPr>
        <w:pStyle w:val="ListParagraph"/>
        <w:ind w:left="720" w:firstLineChars="0" w:firstLine="0"/>
      </w:pPr>
    </w:p>
    <w:p w:rsidR="004E07A3" w:rsidRPr="00B7685F" w:rsidRDefault="004E07A3" w:rsidP="004E07A3">
      <w:pPr>
        <w:pStyle w:val="ListParagraph"/>
        <w:numPr>
          <w:ilvl w:val="0"/>
          <w:numId w:val="28"/>
        </w:numPr>
        <w:ind w:firstLineChars="0"/>
        <w:rPr>
          <w:b/>
        </w:rPr>
      </w:pPr>
      <w:r w:rsidRPr="00B7685F">
        <w:rPr>
          <w:rFonts w:hint="eastAsia"/>
          <w:b/>
        </w:rPr>
        <w:t xml:space="preserve">Trusted/untrusted certificate </w:t>
      </w:r>
      <w:r w:rsidR="007867BF" w:rsidRPr="00B7685F">
        <w:rPr>
          <w:b/>
        </w:rPr>
        <w:t>management</w:t>
      </w:r>
    </w:p>
    <w:p w:rsidR="008533C3" w:rsidRPr="00B7685F" w:rsidRDefault="008533C3" w:rsidP="008533C3">
      <w:pPr>
        <w:pStyle w:val="ListParagraph"/>
        <w:numPr>
          <w:ilvl w:val="0"/>
          <w:numId w:val="31"/>
        </w:numPr>
        <w:ind w:firstLineChars="0"/>
        <w:rPr>
          <w:b/>
        </w:rPr>
      </w:pPr>
      <w:r w:rsidRPr="00B7685F">
        <w:rPr>
          <w:rFonts w:hint="eastAsia"/>
          <w:b/>
        </w:rPr>
        <w:t xml:space="preserve">List all trusted or untrusted </w:t>
      </w:r>
      <w:r w:rsidR="003B14F9">
        <w:rPr>
          <w:rFonts w:hint="eastAsia"/>
          <w:b/>
        </w:rPr>
        <w:t xml:space="preserve">or both of them </w:t>
      </w:r>
      <w:r w:rsidRPr="00B7685F">
        <w:rPr>
          <w:rFonts w:hint="eastAsia"/>
          <w:b/>
        </w:rPr>
        <w:t>CA certificate:</w:t>
      </w:r>
    </w:p>
    <w:p w:rsidR="008533C3" w:rsidRDefault="008533C3" w:rsidP="008533C3">
      <w:pPr>
        <w:pStyle w:val="ListParagraph"/>
        <w:ind w:left="720" w:firstLineChars="0" w:firstLine="0"/>
      </w:pPr>
      <w:r>
        <w:t>https_</w:t>
      </w:r>
      <w:r w:rsidR="00D24362">
        <w:rPr>
          <w:rFonts w:hint="eastAsia"/>
        </w:rPr>
        <w:t>store_</w:t>
      </w:r>
      <w:r>
        <w:t xml:space="preserve">list_cert </w:t>
      </w:r>
      <w:r>
        <w:rPr>
          <w:rFonts w:hint="eastAsia"/>
        </w:rPr>
        <w:t>[</w:t>
      </w:r>
      <w:r>
        <w:t>–</w:t>
      </w:r>
      <w:r>
        <w:rPr>
          <w:rFonts w:hint="eastAsia"/>
        </w:rPr>
        <w:t xml:space="preserve">c company_id] </w:t>
      </w:r>
      <w:r>
        <w:t>–</w:t>
      </w:r>
      <w:del w:id="68" w:author="Sunny Zhou (RD-CN-ENT)" w:date="2012-09-04T09:46:00Z">
        <w:r w:rsidDel="009F3617">
          <w:rPr>
            <w:rFonts w:hint="eastAsia"/>
          </w:rPr>
          <w:delText>[</w:delText>
        </w:r>
      </w:del>
      <w:r>
        <w:rPr>
          <w:rFonts w:hint="eastAsia"/>
        </w:rPr>
        <w:t>trust|</w:t>
      </w:r>
      <w:ins w:id="69" w:author="Sunny Zhou (RD-CN-ENT)" w:date="2012-09-04T09:49:00Z">
        <w:r w:rsidR="00FF1AB2">
          <w:rPr>
            <w:rFonts w:hint="eastAsia"/>
          </w:rPr>
          <w:t>-</w:t>
        </w:r>
      </w:ins>
      <w:proofErr w:type="spellStart"/>
      <w:r>
        <w:rPr>
          <w:rFonts w:hint="eastAsia"/>
        </w:rPr>
        <w:t>untrust</w:t>
      </w:r>
      <w:proofErr w:type="spellEnd"/>
      <w:ins w:id="70" w:author="Sunny Zhou (RD-CN-ENT)" w:date="2012-09-04T09:46:00Z">
        <w:r w:rsidR="009F3617">
          <w:rPr>
            <w:rFonts w:hint="eastAsia"/>
          </w:rPr>
          <w:t>|</w:t>
        </w:r>
      </w:ins>
      <w:ins w:id="71" w:author="Sunny Zhou (RD-CN-ENT)" w:date="2012-09-04T09:49:00Z">
        <w:r w:rsidR="00FF1AB2">
          <w:rPr>
            <w:rFonts w:hint="eastAsia"/>
          </w:rPr>
          <w:t>-</w:t>
        </w:r>
      </w:ins>
      <w:ins w:id="72" w:author="Sunny Zhou (RD-CN-ENT)" w:date="2012-09-04T09:46:00Z">
        <w:r w:rsidR="009F3617">
          <w:rPr>
            <w:rFonts w:hint="eastAsia"/>
          </w:rPr>
          <w:t>all</w:t>
        </w:r>
      </w:ins>
      <w:del w:id="73" w:author="Sunny Zhou (RD-CN-ENT)" w:date="2012-09-04T09:46:00Z">
        <w:r w:rsidDel="009F3617">
          <w:rPr>
            <w:rFonts w:hint="eastAsia"/>
          </w:rPr>
          <w:delText>]</w:delText>
        </w:r>
      </w:del>
    </w:p>
    <w:p w:rsidR="008533C3" w:rsidRDefault="008533C3" w:rsidP="008533C3">
      <w:pPr>
        <w:pStyle w:val="ListParagraph"/>
        <w:ind w:left="720" w:firstLineChars="0" w:firstLine="0"/>
      </w:pPr>
      <w:r>
        <w:rPr>
          <w:rFonts w:hint="eastAsia"/>
        </w:rPr>
        <w:t>T</w:t>
      </w:r>
      <w:r>
        <w:t>h</w:t>
      </w:r>
      <w:r>
        <w:rPr>
          <w:rFonts w:hint="eastAsia"/>
        </w:rPr>
        <w:t>is command</w:t>
      </w:r>
      <w:r>
        <w:t>’</w:t>
      </w:r>
      <w:r>
        <w:rPr>
          <w:rFonts w:hint="eastAsia"/>
        </w:rPr>
        <w:t xml:space="preserve">s output will be a </w:t>
      </w:r>
      <w:proofErr w:type="spellStart"/>
      <w:r w:rsidR="00320D48">
        <w:rPr>
          <w:rFonts w:hint="eastAsia"/>
        </w:rPr>
        <w:t>json</w:t>
      </w:r>
      <w:proofErr w:type="spellEnd"/>
      <w:r>
        <w:rPr>
          <w:rFonts w:hint="eastAsia"/>
        </w:rPr>
        <w:t xml:space="preserve"> file, like:</w:t>
      </w:r>
    </w:p>
    <w:p w:rsidR="00772AC2" w:rsidRDefault="00772AC2" w:rsidP="00772AC2">
      <w:pPr>
        <w:pStyle w:val="ListParagraph"/>
        <w:ind w:left="720" w:firstLineChars="0" w:firstLine="0"/>
      </w:pPr>
      <w:r>
        <w:t>{</w:t>
      </w:r>
    </w:p>
    <w:p w:rsidR="00772AC2" w:rsidRDefault="00772AC2" w:rsidP="00772AC2">
      <w:pPr>
        <w:pStyle w:val="ListParagraph"/>
        <w:ind w:left="720" w:firstLineChars="0" w:firstLine="0"/>
      </w:pPr>
      <w:r>
        <w:t xml:space="preserve">    "</w:t>
      </w:r>
      <w:proofErr w:type="gramStart"/>
      <w:r>
        <w:t>return</w:t>
      </w:r>
      <w:proofErr w:type="gramEnd"/>
      <w:r>
        <w:t>": 0,</w:t>
      </w:r>
    </w:p>
    <w:p w:rsidR="00772AC2" w:rsidRDefault="00772AC2" w:rsidP="00772AC2">
      <w:pPr>
        <w:pStyle w:val="ListParagraph"/>
        <w:ind w:left="720" w:firstLineChars="0" w:firstLine="0"/>
      </w:pPr>
      <w:r>
        <w:t xml:space="preserve">    "</w:t>
      </w:r>
      <w:proofErr w:type="gramStart"/>
      <w:r>
        <w:t>data</w:t>
      </w:r>
      <w:proofErr w:type="gramEnd"/>
      <w:r>
        <w:t>": [</w:t>
      </w:r>
    </w:p>
    <w:p w:rsidR="00772AC2" w:rsidRDefault="00772AC2" w:rsidP="00772AC2">
      <w:pPr>
        <w:pStyle w:val="ListParagraph"/>
        <w:ind w:left="720" w:firstLineChars="0" w:firstLine="0"/>
      </w:pPr>
      <w:r>
        <w:t xml:space="preserve">        {</w:t>
      </w:r>
    </w:p>
    <w:p w:rsidR="00772AC2" w:rsidRDefault="00772AC2" w:rsidP="00772AC2">
      <w:pPr>
        <w:pStyle w:val="ListParagraph"/>
        <w:ind w:left="720" w:firstLineChars="0" w:firstLine="0"/>
      </w:pPr>
      <w:r>
        <w:t xml:space="preserve">            "</w:t>
      </w:r>
      <w:commentRangeStart w:id="74"/>
      <w:r>
        <w:t>cert_id</w:t>
      </w:r>
      <w:commentRangeEnd w:id="74"/>
      <w:r w:rsidR="00EA3E39">
        <w:rPr>
          <w:rStyle w:val="CommentReference"/>
        </w:rPr>
        <w:commentReference w:id="74"/>
      </w:r>
      <w:r>
        <w:t>": “abc29203df”,</w:t>
      </w:r>
    </w:p>
    <w:p w:rsidR="00772AC2" w:rsidRDefault="00772AC2" w:rsidP="00772AC2">
      <w:pPr>
        <w:pStyle w:val="ListParagraph"/>
        <w:ind w:left="720" w:firstLineChars="0" w:firstLine="0"/>
      </w:pPr>
      <w:r>
        <w:t xml:space="preserve">            "</w:t>
      </w:r>
      <w:proofErr w:type="spellStart"/>
      <w:proofErr w:type="gramStart"/>
      <w:ins w:id="75" w:author="Sunny Zhou (RD-CN-ENT)" w:date="2012-09-03T14:47:00Z">
        <w:r w:rsidR="007366FB">
          <w:rPr>
            <w:rFonts w:hint="eastAsia"/>
          </w:rPr>
          <w:t>cn</w:t>
        </w:r>
      </w:ins>
      <w:proofErr w:type="spellEnd"/>
      <w:proofErr w:type="gramEnd"/>
      <w:del w:id="76" w:author="Sunny Zhou (RD-CN-ENT)" w:date="2012-09-03T14:47:00Z">
        <w:r w:rsidDel="007366FB">
          <w:delText>CommonName</w:delText>
        </w:r>
      </w:del>
      <w:r>
        <w:t>": "Trust Universal CA 1",</w:t>
      </w:r>
    </w:p>
    <w:p w:rsidR="00772AC2" w:rsidRDefault="00772AC2" w:rsidP="00772AC2">
      <w:pPr>
        <w:pStyle w:val="ListParagraph"/>
        <w:ind w:left="720" w:firstLineChars="0" w:firstLine="0"/>
      </w:pPr>
      <w:r>
        <w:rPr>
          <w:rFonts w:hint="eastAsia"/>
        </w:rPr>
        <w:tab/>
      </w:r>
      <w:r>
        <w:rPr>
          <w:rFonts w:hint="eastAsia"/>
        </w:rPr>
        <w:tab/>
      </w:r>
      <w:r>
        <w:rPr>
          <w:rFonts w:hint="eastAsia"/>
        </w:rPr>
        <w:tab/>
        <w:t xml:space="preserve">   </w:t>
      </w:r>
      <w:r>
        <w:t>"</w:t>
      </w:r>
      <w:proofErr w:type="spellStart"/>
      <w:proofErr w:type="gramStart"/>
      <w:ins w:id="77" w:author="Sunny Zhou (RD-CN-ENT)" w:date="2012-09-03T14:47:00Z">
        <w:r w:rsidR="007366FB">
          <w:rPr>
            <w:rFonts w:hint="eastAsia"/>
          </w:rPr>
          <w:t>v</w:t>
        </w:r>
      </w:ins>
      <w:proofErr w:type="gramEnd"/>
      <w:del w:id="78" w:author="Sunny Zhou (RD-CN-ENT)" w:date="2012-09-03T14:47:00Z">
        <w:r w:rsidDel="007366FB">
          <w:rPr>
            <w:rFonts w:hint="eastAsia"/>
          </w:rPr>
          <w:delText>V</w:delText>
        </w:r>
      </w:del>
      <w:r>
        <w:rPr>
          <w:rFonts w:hint="eastAsia"/>
        </w:rPr>
        <w:t>alidFrom</w:t>
      </w:r>
      <w:proofErr w:type="spellEnd"/>
      <w:r>
        <w:t>"</w:t>
      </w:r>
      <w:r>
        <w:rPr>
          <w:rFonts w:hint="eastAsia"/>
        </w:rPr>
        <w:t xml:space="preserve">: </w:t>
      </w:r>
      <w:r>
        <w:t>"</w:t>
      </w:r>
      <w:r>
        <w:rPr>
          <w:rFonts w:hint="eastAsia"/>
        </w:rPr>
        <w:t>2009-03-05 13:00:00</w:t>
      </w:r>
      <w:r>
        <w:t>"</w:t>
      </w:r>
      <w:ins w:id="79" w:author="Sunny Zhou (RD-CN-ENT)" w:date="2012-09-03T22:15:00Z">
        <w:r w:rsidR="00142F5F">
          <w:rPr>
            <w:rFonts w:hint="eastAsia"/>
          </w:rPr>
          <w:t>,</w:t>
        </w:r>
      </w:ins>
    </w:p>
    <w:p w:rsidR="00772AC2" w:rsidRDefault="00772AC2" w:rsidP="00772AC2">
      <w:pPr>
        <w:pStyle w:val="ListParagraph"/>
        <w:ind w:left="720" w:firstLineChars="0" w:firstLine="0"/>
      </w:pPr>
      <w:r>
        <w:t xml:space="preserve">            "</w:t>
      </w:r>
      <w:proofErr w:type="spellStart"/>
      <w:proofErr w:type="gramStart"/>
      <w:ins w:id="80" w:author="Sunny Zhou (RD-CN-ENT)" w:date="2012-09-03T14:47:00Z">
        <w:r w:rsidR="007366FB">
          <w:rPr>
            <w:rFonts w:hint="eastAsia"/>
          </w:rPr>
          <w:t>v</w:t>
        </w:r>
      </w:ins>
      <w:proofErr w:type="gramEnd"/>
      <w:del w:id="81" w:author="Sunny Zhou (RD-CN-ENT)" w:date="2012-09-03T14:47:00Z">
        <w:r w:rsidDel="007366FB">
          <w:delText>V</w:delText>
        </w:r>
      </w:del>
      <w:r>
        <w:t>alidTo</w:t>
      </w:r>
      <w:proofErr w:type="spellEnd"/>
      <w:r>
        <w:t>": "2029-03-05 13:00:00",</w:t>
      </w:r>
    </w:p>
    <w:p w:rsidR="00772AC2" w:rsidRDefault="00772AC2" w:rsidP="00772AC2">
      <w:pPr>
        <w:pStyle w:val="ListParagraph"/>
        <w:ind w:left="720" w:firstLineChars="0" w:firstLine="0"/>
      </w:pPr>
      <w:r>
        <w:t xml:space="preserve">            "</w:t>
      </w:r>
      <w:proofErr w:type="gramStart"/>
      <w:ins w:id="82" w:author="Sunny Zhou (RD-CN-ENT)" w:date="2012-09-03T14:47:00Z">
        <w:r w:rsidR="007366FB">
          <w:rPr>
            <w:rFonts w:hint="eastAsia"/>
          </w:rPr>
          <w:t>s</w:t>
        </w:r>
      </w:ins>
      <w:proofErr w:type="gramEnd"/>
      <w:del w:id="83" w:author="Sunny Zhou (RD-CN-ENT)" w:date="2012-09-03T14:47:00Z">
        <w:r w:rsidDel="007366FB">
          <w:delText>S</w:delText>
        </w:r>
      </w:del>
      <w:r>
        <w:t>tatus": "</w:t>
      </w:r>
      <w:proofErr w:type="spellStart"/>
      <w:r>
        <w:t>inactive</w:t>
      </w:r>
      <w:r w:rsidR="001C091E">
        <w:rPr>
          <w:rFonts w:hint="eastAsia"/>
        </w:rPr>
        <w:t>|revoke</w:t>
      </w:r>
      <w:proofErr w:type="spellEnd"/>
      <w:r>
        <w:t>"</w:t>
      </w:r>
    </w:p>
    <w:p w:rsidR="00772AC2" w:rsidRDefault="00772AC2" w:rsidP="00772AC2">
      <w:pPr>
        <w:pStyle w:val="ListParagraph"/>
        <w:ind w:left="720" w:firstLineChars="0" w:firstLine="0"/>
      </w:pPr>
      <w:r>
        <w:t xml:space="preserve">        },</w:t>
      </w:r>
    </w:p>
    <w:p w:rsidR="00772AC2" w:rsidRDefault="00772AC2" w:rsidP="00772AC2">
      <w:pPr>
        <w:pStyle w:val="ListParagraph"/>
        <w:ind w:left="720" w:firstLineChars="0" w:firstLine="0"/>
      </w:pPr>
      <w:r>
        <w:t xml:space="preserve">        {</w:t>
      </w:r>
    </w:p>
    <w:p w:rsidR="00772AC2" w:rsidRDefault="00772AC2" w:rsidP="00772AC2">
      <w:pPr>
        <w:pStyle w:val="ListParagraph"/>
        <w:ind w:left="720" w:firstLineChars="0" w:firstLine="0"/>
      </w:pPr>
      <w:r>
        <w:t xml:space="preserve">            "cert_id": “abc29203d</w:t>
      </w:r>
      <w:r>
        <w:rPr>
          <w:rFonts w:hint="eastAsia"/>
        </w:rPr>
        <w:t>e</w:t>
      </w:r>
      <w:r>
        <w:t>”,</w:t>
      </w:r>
    </w:p>
    <w:p w:rsidR="00772AC2" w:rsidRDefault="00772AC2" w:rsidP="00772AC2">
      <w:pPr>
        <w:pStyle w:val="ListParagraph"/>
        <w:ind w:left="720" w:firstLineChars="0" w:firstLine="0"/>
      </w:pPr>
      <w:r>
        <w:t xml:space="preserve">            "</w:t>
      </w:r>
      <w:proofErr w:type="spellStart"/>
      <w:proofErr w:type="gramStart"/>
      <w:ins w:id="84" w:author="Sunny Zhou (RD-CN-ENT)" w:date="2012-09-03T22:14:00Z">
        <w:r w:rsidR="00142F5F">
          <w:rPr>
            <w:rFonts w:hint="eastAsia"/>
          </w:rPr>
          <w:t>cn</w:t>
        </w:r>
      </w:ins>
      <w:proofErr w:type="spellEnd"/>
      <w:proofErr w:type="gramEnd"/>
      <w:del w:id="85" w:author="Sunny Zhou (RD-CN-ENT)" w:date="2012-09-03T22:14:00Z">
        <w:r w:rsidDel="00142F5F">
          <w:delText>CommonName</w:delText>
        </w:r>
      </w:del>
      <w:r>
        <w:t>": "Trust Universal CA 2",</w:t>
      </w:r>
    </w:p>
    <w:p w:rsidR="00142F5F" w:rsidRDefault="00772AC2">
      <w:pPr>
        <w:pStyle w:val="ListParagraph"/>
        <w:ind w:left="720" w:firstLineChars="600" w:firstLine="1260"/>
        <w:pPrChange w:id="86" w:author="Sunny Zhou (RD-CN-ENT)" w:date="2012-09-03T22:15:00Z">
          <w:pPr>
            <w:pStyle w:val="ListParagraph"/>
            <w:ind w:left="720" w:firstLineChars="0" w:firstLine="0"/>
          </w:pPr>
        </w:pPrChange>
      </w:pPr>
      <w:r>
        <w:t>"</w:t>
      </w:r>
      <w:proofErr w:type="spellStart"/>
      <w:ins w:id="87" w:author="Sunny Zhou (RD-CN-ENT)" w:date="2012-09-03T22:15:00Z">
        <w:r w:rsidR="00142F5F">
          <w:rPr>
            <w:rFonts w:hint="eastAsia"/>
          </w:rPr>
          <w:t>v</w:t>
        </w:r>
      </w:ins>
      <w:del w:id="88" w:author="Sunny Zhou (RD-CN-ENT)" w:date="2012-09-03T22:15:00Z">
        <w:r w:rsidDel="00142F5F">
          <w:rPr>
            <w:rFonts w:hint="eastAsia"/>
          </w:rPr>
          <w:delText>V</w:delText>
        </w:r>
      </w:del>
      <w:r>
        <w:rPr>
          <w:rFonts w:hint="eastAsia"/>
        </w:rPr>
        <w:t>alidFrom</w:t>
      </w:r>
      <w:proofErr w:type="spellEnd"/>
      <w:r>
        <w:t>"</w:t>
      </w:r>
      <w:r>
        <w:rPr>
          <w:rFonts w:hint="eastAsia"/>
        </w:rPr>
        <w:t xml:space="preserve">: </w:t>
      </w:r>
      <w:r>
        <w:t>"</w:t>
      </w:r>
      <w:r>
        <w:rPr>
          <w:rFonts w:hint="eastAsia"/>
        </w:rPr>
        <w:t>2009-03-05 13:00:00</w:t>
      </w:r>
      <w:r>
        <w:t>"</w:t>
      </w:r>
      <w:ins w:id="89" w:author="Sunny Zhou (RD-CN-ENT)" w:date="2012-09-03T22:15:00Z">
        <w:r w:rsidR="00142F5F">
          <w:rPr>
            <w:rFonts w:hint="eastAsia"/>
          </w:rPr>
          <w:t>,</w:t>
        </w:r>
      </w:ins>
    </w:p>
    <w:p w:rsidR="00772AC2" w:rsidRDefault="00772AC2" w:rsidP="00772AC2">
      <w:pPr>
        <w:pStyle w:val="ListParagraph"/>
        <w:ind w:left="720" w:firstLineChars="0" w:firstLine="0"/>
      </w:pPr>
      <w:r>
        <w:t xml:space="preserve">            "</w:t>
      </w:r>
      <w:proofErr w:type="spellStart"/>
      <w:proofErr w:type="gramStart"/>
      <w:ins w:id="90" w:author="Sunny Zhou (RD-CN-ENT)" w:date="2012-09-03T22:14:00Z">
        <w:r w:rsidR="00142F5F">
          <w:rPr>
            <w:rFonts w:hint="eastAsia"/>
          </w:rPr>
          <w:t>v</w:t>
        </w:r>
      </w:ins>
      <w:proofErr w:type="gramEnd"/>
      <w:del w:id="91" w:author="Sunny Zhou (RD-CN-ENT)" w:date="2012-09-03T22:14:00Z">
        <w:r w:rsidDel="00142F5F">
          <w:delText>V</w:delText>
        </w:r>
      </w:del>
      <w:r>
        <w:t>alidTo</w:t>
      </w:r>
      <w:proofErr w:type="spellEnd"/>
      <w:r>
        <w:t>": "2029-03-05 13:00:00",</w:t>
      </w:r>
    </w:p>
    <w:p w:rsidR="00772AC2" w:rsidRDefault="00772AC2" w:rsidP="00772AC2">
      <w:pPr>
        <w:pStyle w:val="ListParagraph"/>
        <w:ind w:left="720" w:firstLineChars="0" w:firstLine="0"/>
      </w:pPr>
      <w:r>
        <w:t xml:space="preserve">            "</w:t>
      </w:r>
      <w:proofErr w:type="gramStart"/>
      <w:ins w:id="92" w:author="Sunny Zhou (RD-CN-ENT)" w:date="2012-09-03T22:14:00Z">
        <w:r w:rsidR="00142F5F">
          <w:rPr>
            <w:rFonts w:hint="eastAsia"/>
          </w:rPr>
          <w:t>s</w:t>
        </w:r>
      </w:ins>
      <w:proofErr w:type="gramEnd"/>
      <w:del w:id="93" w:author="Sunny Zhou (RD-CN-ENT)" w:date="2012-09-03T22:14:00Z">
        <w:r w:rsidDel="00142F5F">
          <w:delText>S</w:delText>
        </w:r>
      </w:del>
      <w:r>
        <w:t>tatus": "active"</w:t>
      </w:r>
    </w:p>
    <w:p w:rsidR="00772AC2" w:rsidRDefault="00772AC2" w:rsidP="00772AC2">
      <w:pPr>
        <w:pStyle w:val="ListParagraph"/>
        <w:ind w:left="720" w:firstLineChars="0" w:firstLine="0"/>
      </w:pPr>
      <w:r>
        <w:t xml:space="preserve">        }</w:t>
      </w:r>
    </w:p>
    <w:p w:rsidR="00772AC2" w:rsidRDefault="00772AC2" w:rsidP="00772AC2">
      <w:pPr>
        <w:pStyle w:val="ListParagraph"/>
        <w:ind w:left="720" w:firstLineChars="0" w:firstLine="0"/>
      </w:pPr>
      <w:r>
        <w:t xml:space="preserve">    ]</w:t>
      </w:r>
    </w:p>
    <w:p w:rsidR="00772AC2" w:rsidRDefault="00772AC2" w:rsidP="00772AC2">
      <w:pPr>
        <w:pStyle w:val="ListParagraph"/>
        <w:ind w:left="720" w:firstLineChars="0" w:firstLine="0"/>
      </w:pPr>
      <w:r>
        <w:t>}</w:t>
      </w:r>
    </w:p>
    <w:p w:rsidR="008533C3" w:rsidRPr="00B7685F" w:rsidRDefault="008533C3" w:rsidP="008533C3">
      <w:pPr>
        <w:pStyle w:val="ListParagraph"/>
        <w:numPr>
          <w:ilvl w:val="0"/>
          <w:numId w:val="31"/>
        </w:numPr>
        <w:ind w:firstLineChars="0"/>
        <w:rPr>
          <w:b/>
        </w:rPr>
      </w:pPr>
      <w:r w:rsidRPr="00B7685F">
        <w:rPr>
          <w:rFonts w:hint="eastAsia"/>
          <w:b/>
        </w:rPr>
        <w:t>Get one certificate</w:t>
      </w:r>
      <w:r w:rsidRPr="00B7685F">
        <w:rPr>
          <w:b/>
        </w:rPr>
        <w:t>’</w:t>
      </w:r>
      <w:r w:rsidRPr="00B7685F">
        <w:rPr>
          <w:rFonts w:hint="eastAsia"/>
          <w:b/>
        </w:rPr>
        <w:t>s detail information</w:t>
      </w:r>
      <w:r w:rsidR="00D24362" w:rsidRPr="00B7685F">
        <w:rPr>
          <w:rFonts w:hint="eastAsia"/>
          <w:b/>
        </w:rPr>
        <w:t>:</w:t>
      </w:r>
    </w:p>
    <w:p w:rsidR="00D24362" w:rsidRDefault="00D24362" w:rsidP="00D24362">
      <w:pPr>
        <w:pStyle w:val="ListParagraph"/>
        <w:ind w:left="720" w:firstLineChars="0" w:firstLine="0"/>
      </w:pPr>
      <w:r>
        <w:rPr>
          <w:rFonts w:hint="eastAsia"/>
        </w:rPr>
        <w:t>https_store_get_detail_info cert_id</w:t>
      </w:r>
    </w:p>
    <w:p w:rsidR="00AF2D3E" w:rsidRDefault="00AF2D3E" w:rsidP="00AF2D3E">
      <w:pPr>
        <w:pStyle w:val="ListParagraph"/>
        <w:ind w:left="720"/>
      </w:pPr>
      <w:r>
        <w:t>{</w:t>
      </w:r>
    </w:p>
    <w:p w:rsidR="00AF2D3E" w:rsidRDefault="00AF2D3E" w:rsidP="00AF2D3E">
      <w:pPr>
        <w:pStyle w:val="ListParagraph"/>
        <w:ind w:left="720"/>
      </w:pPr>
      <w:r>
        <w:t xml:space="preserve">    "</w:t>
      </w:r>
      <w:proofErr w:type="gramStart"/>
      <w:r>
        <w:t>return</w:t>
      </w:r>
      <w:proofErr w:type="gramEnd"/>
      <w:r>
        <w:t>": 0,</w:t>
      </w:r>
    </w:p>
    <w:p w:rsidR="00AF2D3E" w:rsidRDefault="00AF2D3E" w:rsidP="00AF2D3E">
      <w:pPr>
        <w:pStyle w:val="ListParagraph"/>
        <w:ind w:left="720"/>
      </w:pPr>
      <w:r>
        <w:t xml:space="preserve">    "</w:t>
      </w:r>
      <w:proofErr w:type="gramStart"/>
      <w:r>
        <w:t>data</w:t>
      </w:r>
      <w:proofErr w:type="gramEnd"/>
      <w:r>
        <w:t>": [</w:t>
      </w:r>
    </w:p>
    <w:p w:rsidR="00AF2D3E" w:rsidRDefault="00AF2D3E" w:rsidP="00AF2D3E">
      <w:pPr>
        <w:pStyle w:val="ListParagraph"/>
        <w:ind w:left="720"/>
      </w:pPr>
      <w:r>
        <w:t xml:space="preserve">        {</w:t>
      </w:r>
    </w:p>
    <w:p w:rsidR="00AF2D3E" w:rsidRDefault="00AF2D3E" w:rsidP="00AF2D3E">
      <w:pPr>
        <w:pStyle w:val="ListParagraph"/>
        <w:ind w:left="720"/>
      </w:pPr>
      <w:r>
        <w:lastRenderedPageBreak/>
        <w:t xml:space="preserve">            "cert</w:t>
      </w:r>
      <w:ins w:id="94" w:author="Sunny Zhou (RD-CN-ENT)" w:date="2012-08-31T10:57:00Z">
        <w:r w:rsidR="00D2042F">
          <w:rPr>
            <w:rFonts w:hint="eastAsia"/>
          </w:rPr>
          <w:t>_id</w:t>
        </w:r>
      </w:ins>
      <w:del w:id="95" w:author="Sunny Zhou (RD-CN-ENT)" w:date="2012-08-31T10:57:00Z">
        <w:r w:rsidDel="00D2042F">
          <w:delText>_id</w:delText>
        </w:r>
      </w:del>
      <w:r>
        <w:t xml:space="preserve">": </w:t>
      </w:r>
      <w:r w:rsidR="00772AC2">
        <w:t>“</w:t>
      </w:r>
      <w:r>
        <w:t>abc29203df</w:t>
      </w:r>
      <w:r w:rsidR="00772AC2">
        <w:t>”</w:t>
      </w:r>
      <w:r>
        <w:t>,</w:t>
      </w:r>
    </w:p>
    <w:p w:rsidR="00AF2D3E" w:rsidRDefault="00AF2D3E" w:rsidP="00AF2D3E">
      <w:pPr>
        <w:pStyle w:val="ListParagraph"/>
        <w:ind w:left="720"/>
      </w:pPr>
      <w:r>
        <w:t xml:space="preserve">            "</w:t>
      </w:r>
      <w:proofErr w:type="spellStart"/>
      <w:proofErr w:type="gramStart"/>
      <w:ins w:id="96" w:author="Sunny Zhou (RD-CN-ENT)" w:date="2012-08-31T10:43:00Z">
        <w:r w:rsidR="00643AC4">
          <w:rPr>
            <w:rFonts w:hint="eastAsia"/>
          </w:rPr>
          <w:t>cn</w:t>
        </w:r>
      </w:ins>
      <w:proofErr w:type="spellEnd"/>
      <w:proofErr w:type="gramEnd"/>
      <w:del w:id="97" w:author="Sunny Zhou (RD-CN-ENT)" w:date="2012-08-31T10:43:00Z">
        <w:r w:rsidDel="00643AC4">
          <w:delText>CommonName</w:delText>
        </w:r>
      </w:del>
      <w:r>
        <w:t>": "Trust Universal CA 1",</w:t>
      </w:r>
    </w:p>
    <w:p w:rsidR="00AF2D3E" w:rsidRDefault="00AF2D3E" w:rsidP="00AF2D3E">
      <w:pPr>
        <w:pStyle w:val="ListParagraph"/>
        <w:ind w:left="720"/>
      </w:pPr>
      <w:r>
        <w:tab/>
      </w:r>
      <w:r>
        <w:rPr>
          <w:rFonts w:hint="eastAsia"/>
        </w:rPr>
        <w:tab/>
      </w:r>
      <w:r>
        <w:rPr>
          <w:rFonts w:hint="eastAsia"/>
        </w:rPr>
        <w:tab/>
        <w:t xml:space="preserve">   </w:t>
      </w:r>
      <w:r>
        <w:t>“</w:t>
      </w:r>
      <w:proofErr w:type="gramStart"/>
      <w:ins w:id="98" w:author="Sunny Zhou (RD-CN-ENT)" w:date="2012-08-31T10:43:00Z">
        <w:r w:rsidR="00643AC4">
          <w:rPr>
            <w:rFonts w:hint="eastAsia"/>
          </w:rPr>
          <w:t>type</w:t>
        </w:r>
      </w:ins>
      <w:proofErr w:type="gramEnd"/>
      <w:del w:id="99" w:author="Sunny Zhou (RD-CN-ENT)" w:date="2012-08-31T10:43:00Z">
        <w:r w:rsidDel="00643AC4">
          <w:delText>Type</w:delText>
        </w:r>
      </w:del>
      <w:r>
        <w:t>”</w:t>
      </w:r>
      <w:r>
        <w:rPr>
          <w:rFonts w:hint="eastAsia"/>
        </w:rPr>
        <w:t xml:space="preserve">: </w:t>
      </w:r>
      <w:r>
        <w:t>“Root CA certificat</w:t>
      </w:r>
      <w:r>
        <w:rPr>
          <w:rFonts w:hint="eastAsia"/>
        </w:rPr>
        <w:t>e</w:t>
      </w:r>
      <w:r>
        <w:t>”</w:t>
      </w:r>
    </w:p>
    <w:p w:rsidR="00AF2D3E" w:rsidRDefault="00AF2D3E" w:rsidP="00AF2D3E">
      <w:pPr>
        <w:pStyle w:val="ListParagraph"/>
        <w:ind w:left="720"/>
      </w:pPr>
      <w:r>
        <w:tab/>
      </w:r>
      <w:r>
        <w:rPr>
          <w:rFonts w:hint="eastAsia"/>
        </w:rPr>
        <w:tab/>
      </w:r>
      <w:r>
        <w:rPr>
          <w:rFonts w:hint="eastAsia"/>
        </w:rPr>
        <w:tab/>
        <w:t xml:space="preserve">   </w:t>
      </w:r>
      <w:r>
        <w:t>“</w:t>
      </w:r>
      <w:proofErr w:type="spellStart"/>
      <w:proofErr w:type="gramStart"/>
      <w:ins w:id="100" w:author="Sunny Zhou (RD-CN-ENT)" w:date="2012-08-31T10:43:00Z">
        <w:r w:rsidR="00643AC4">
          <w:rPr>
            <w:rFonts w:hint="eastAsia"/>
          </w:rPr>
          <w:t>sn</w:t>
        </w:r>
      </w:ins>
      <w:proofErr w:type="spellEnd"/>
      <w:proofErr w:type="gramEnd"/>
      <w:del w:id="101" w:author="Sunny Zhou (RD-CN-ENT)" w:date="2012-08-31T10:43:00Z">
        <w:r w:rsidDel="00643AC4">
          <w:rPr>
            <w:rFonts w:hint="eastAsia"/>
          </w:rPr>
          <w:delText>SerialNo</w:delText>
        </w:r>
      </w:del>
      <w:r>
        <w:t>”</w:t>
      </w:r>
      <w:r>
        <w:rPr>
          <w:rFonts w:hint="eastAsia"/>
        </w:rPr>
        <w:t xml:space="preserve">: </w:t>
      </w:r>
      <w:r>
        <w:t>“</w:t>
      </w:r>
      <w:r>
        <w:rPr>
          <w:rFonts w:hint="eastAsia"/>
        </w:rPr>
        <w:t>1</w:t>
      </w:r>
      <w:r>
        <w:t>”</w:t>
      </w:r>
    </w:p>
    <w:p w:rsidR="00AF2D3E" w:rsidRDefault="00AF2D3E" w:rsidP="00AF2D3E">
      <w:pPr>
        <w:pStyle w:val="ListParagraph"/>
        <w:ind w:left="2100" w:firstLineChars="150" w:firstLine="315"/>
      </w:pPr>
      <w:r>
        <w:t>"</w:t>
      </w:r>
      <w:proofErr w:type="spellStart"/>
      <w:proofErr w:type="gramStart"/>
      <w:ins w:id="102" w:author="Sunny Zhou (RD-CN-ENT)" w:date="2012-08-31T10:43:00Z">
        <w:r w:rsidR="00643AC4">
          <w:rPr>
            <w:rFonts w:hint="eastAsia"/>
          </w:rPr>
          <w:t>v</w:t>
        </w:r>
      </w:ins>
      <w:proofErr w:type="gramEnd"/>
      <w:del w:id="103" w:author="Sunny Zhou (RD-CN-ENT)" w:date="2012-08-31T10:43:00Z">
        <w:r w:rsidDel="00643AC4">
          <w:rPr>
            <w:rFonts w:hint="eastAsia"/>
          </w:rPr>
          <w:delText>V</w:delText>
        </w:r>
      </w:del>
      <w:r>
        <w:rPr>
          <w:rFonts w:hint="eastAsia"/>
        </w:rPr>
        <w:t>alidFrom</w:t>
      </w:r>
      <w:proofErr w:type="spellEnd"/>
      <w:r>
        <w:t>"</w:t>
      </w:r>
      <w:r>
        <w:rPr>
          <w:rFonts w:hint="eastAsia"/>
        </w:rPr>
        <w:t xml:space="preserve">: </w:t>
      </w:r>
      <w:r>
        <w:t>"</w:t>
      </w:r>
      <w:r>
        <w:rPr>
          <w:rFonts w:hint="eastAsia"/>
        </w:rPr>
        <w:t>2009-03-05 13:00:00</w:t>
      </w:r>
      <w:r>
        <w:t>"</w:t>
      </w:r>
    </w:p>
    <w:p w:rsidR="00AF2D3E" w:rsidRDefault="00AF2D3E" w:rsidP="00AF2D3E">
      <w:pPr>
        <w:pStyle w:val="ListParagraph"/>
        <w:ind w:left="720"/>
      </w:pPr>
      <w:r>
        <w:t xml:space="preserve">            "</w:t>
      </w:r>
      <w:proofErr w:type="spellStart"/>
      <w:proofErr w:type="gramStart"/>
      <w:ins w:id="104" w:author="Sunny Zhou (RD-CN-ENT)" w:date="2012-08-31T10:44:00Z">
        <w:r w:rsidR="00643AC4">
          <w:rPr>
            <w:rFonts w:hint="eastAsia"/>
          </w:rPr>
          <w:t>v</w:t>
        </w:r>
      </w:ins>
      <w:proofErr w:type="gramEnd"/>
      <w:del w:id="105" w:author="Sunny Zhou (RD-CN-ENT)" w:date="2012-08-31T10:44:00Z">
        <w:r w:rsidDel="00643AC4">
          <w:delText>V</w:delText>
        </w:r>
      </w:del>
      <w:r>
        <w:t>alidTo</w:t>
      </w:r>
      <w:proofErr w:type="spellEnd"/>
      <w:r>
        <w:t>": "2029-03-05 13:00:00",</w:t>
      </w:r>
    </w:p>
    <w:p w:rsidR="00AF2D3E" w:rsidRDefault="00AF2D3E" w:rsidP="00AF2D3E">
      <w:pPr>
        <w:pStyle w:val="ListParagraph"/>
        <w:ind w:left="720"/>
        <w:rPr>
          <w:ins w:id="106" w:author="Sunny Zhou (RD-CN-ENT)" w:date="2012-08-31T10:41:00Z"/>
        </w:rPr>
      </w:pPr>
      <w:r>
        <w:t xml:space="preserve">            "</w:t>
      </w:r>
      <w:proofErr w:type="gramStart"/>
      <w:ins w:id="107" w:author="Sunny Zhou (RD-CN-ENT)" w:date="2012-08-31T10:44:00Z">
        <w:r w:rsidR="00643AC4">
          <w:rPr>
            <w:rFonts w:hint="eastAsia"/>
          </w:rPr>
          <w:t>i</w:t>
        </w:r>
      </w:ins>
      <w:proofErr w:type="gramEnd"/>
      <w:del w:id="108" w:author="Sunny Zhou (RD-CN-ENT)" w:date="2012-08-31T10:44:00Z">
        <w:r w:rsidDel="00643AC4">
          <w:delText>I</w:delText>
        </w:r>
      </w:del>
      <w:r>
        <w:t>ssuer</w:t>
      </w:r>
      <w:del w:id="109" w:author="Sunny Zhou (RD-CN-ENT)" w:date="2012-08-31T10:44:00Z">
        <w:r w:rsidDel="00643AC4">
          <w:delText>Name</w:delText>
        </w:r>
      </w:del>
      <w:r>
        <w:t>":</w:t>
      </w:r>
      <w:r>
        <w:rPr>
          <w:rFonts w:hint="eastAsia"/>
        </w:rPr>
        <w:t xml:space="preserve"> </w:t>
      </w:r>
      <w:r>
        <w:t>"CN=</w:t>
      </w:r>
      <w:proofErr w:type="spellStart"/>
      <w:r>
        <w:t>GeoTrust</w:t>
      </w:r>
      <w:proofErr w:type="spellEnd"/>
      <w:r>
        <w:t xml:space="preserve"> Universal CA, O=</w:t>
      </w:r>
      <w:proofErr w:type="spellStart"/>
      <w:r>
        <w:t>GeoTrust</w:t>
      </w:r>
      <w:proofErr w:type="spellEnd"/>
      <w:r>
        <w:t xml:space="preserve"> Inc., C=US"</w:t>
      </w:r>
    </w:p>
    <w:p w:rsidR="00643AC4" w:rsidRDefault="00643AC4" w:rsidP="00AF2D3E">
      <w:pPr>
        <w:pStyle w:val="ListParagraph"/>
        <w:ind w:left="720"/>
      </w:pPr>
      <w:ins w:id="110" w:author="Sunny Zhou (RD-CN-ENT)" w:date="2012-08-31T10:41:00Z">
        <w:r>
          <w:rPr>
            <w:rFonts w:hint="eastAsia"/>
          </w:rPr>
          <w:t xml:space="preserve">            </w:t>
        </w:r>
        <w:r>
          <w:t>“</w:t>
        </w:r>
        <w:r>
          <w:rPr>
            <w:rFonts w:hint="eastAsia"/>
          </w:rPr>
          <w:t>subject</w:t>
        </w:r>
        <w:r>
          <w:t>”</w:t>
        </w:r>
      </w:ins>
      <w:ins w:id="111" w:author="Sunny Zhou (RD-CN-ENT)" w:date="2012-08-31T10:42:00Z">
        <w:r>
          <w:rPr>
            <w:rFonts w:hint="eastAsia"/>
          </w:rPr>
          <w:t>:</w:t>
        </w:r>
        <w:r>
          <w:t>”</w:t>
        </w:r>
      </w:ins>
      <w:ins w:id="112" w:author="Sunny Zhou (RD-CN-ENT)" w:date="2012-08-31T10:43:00Z">
        <w:r w:rsidRPr="00643AC4">
          <w:t xml:space="preserve"> </w:t>
        </w:r>
        <w:r>
          <w:t>CN=</w:t>
        </w:r>
        <w:proofErr w:type="spellStart"/>
        <w:r>
          <w:t>GeoTrust</w:t>
        </w:r>
        <w:proofErr w:type="spellEnd"/>
        <w:r>
          <w:t xml:space="preserve"> Universal CA, O=</w:t>
        </w:r>
        <w:proofErr w:type="spellStart"/>
        <w:r>
          <w:t>GeoTrust</w:t>
        </w:r>
        <w:proofErr w:type="spellEnd"/>
        <w:r>
          <w:t xml:space="preserve"> Inc., C=US</w:t>
        </w:r>
      </w:ins>
      <w:ins w:id="113" w:author="Sunny Zhou (RD-CN-ENT)" w:date="2012-08-31T10:42:00Z">
        <w:r>
          <w:t>”</w:t>
        </w:r>
      </w:ins>
    </w:p>
    <w:p w:rsidR="00AF2D3E" w:rsidRDefault="00AF2D3E" w:rsidP="00AF2D3E">
      <w:pPr>
        <w:pStyle w:val="ListParagraph"/>
        <w:ind w:left="720"/>
      </w:pPr>
      <w:r>
        <w:rPr>
          <w:rFonts w:hint="eastAsia"/>
        </w:rPr>
        <w:tab/>
      </w:r>
      <w:r>
        <w:rPr>
          <w:rFonts w:hint="eastAsia"/>
        </w:rPr>
        <w:tab/>
      </w:r>
      <w:r>
        <w:rPr>
          <w:rFonts w:hint="eastAsia"/>
        </w:rPr>
        <w:tab/>
        <w:t xml:space="preserve">   </w:t>
      </w:r>
      <w:r>
        <w:t>"</w:t>
      </w:r>
      <w:proofErr w:type="spellStart"/>
      <w:proofErr w:type="gramStart"/>
      <w:ins w:id="114" w:author="Sunny Zhou (RD-CN-ENT)" w:date="2012-08-31T10:44:00Z">
        <w:r w:rsidR="00643AC4">
          <w:rPr>
            <w:rFonts w:hint="eastAsia"/>
          </w:rPr>
          <w:t>p</w:t>
        </w:r>
      </w:ins>
      <w:proofErr w:type="gramEnd"/>
      <w:del w:id="115" w:author="Sunny Zhou (RD-CN-ENT)" w:date="2012-08-31T10:44:00Z">
        <w:r w:rsidDel="00643AC4">
          <w:rPr>
            <w:rFonts w:hint="eastAsia"/>
          </w:rPr>
          <w:delText>P</w:delText>
        </w:r>
      </w:del>
      <w:r>
        <w:rPr>
          <w:rFonts w:hint="eastAsia"/>
        </w:rPr>
        <w:t>ub</w:t>
      </w:r>
      <w:del w:id="116" w:author="Sunny Zhou (RD-CN-ENT)" w:date="2012-08-31T10:44:00Z">
        <w:r w:rsidDel="00643AC4">
          <w:rPr>
            <w:rFonts w:hint="eastAsia"/>
          </w:rPr>
          <w:delText>lic</w:delText>
        </w:r>
      </w:del>
      <w:r>
        <w:rPr>
          <w:rFonts w:hint="eastAsia"/>
        </w:rPr>
        <w:t>Key</w:t>
      </w:r>
      <w:proofErr w:type="spellEnd"/>
      <w:r>
        <w:t>"</w:t>
      </w:r>
      <w:r>
        <w:rPr>
          <w:rFonts w:hint="eastAsia"/>
        </w:rPr>
        <w:t xml:space="preserve">: </w:t>
      </w:r>
      <w:r>
        <w:t>"</w:t>
      </w:r>
      <w:r>
        <w:rPr>
          <w:rFonts w:ascii="Verdana" w:hAnsi="Verdana"/>
          <w:color w:val="000000"/>
          <w:sz w:val="18"/>
          <w:szCs w:val="18"/>
          <w:shd w:val="clear" w:color="auto" w:fill="FFFFFF"/>
        </w:rPr>
        <w:t>RSA (2048 bits)</w:t>
      </w:r>
      <w:r>
        <w:t>"</w:t>
      </w:r>
    </w:p>
    <w:p w:rsidR="00AF2D3E" w:rsidRDefault="00AF2D3E" w:rsidP="00AF2D3E">
      <w:pPr>
        <w:pStyle w:val="ListParagraph"/>
        <w:ind w:left="720"/>
      </w:pPr>
      <w:r>
        <w:rPr>
          <w:rFonts w:hint="eastAsia"/>
        </w:rPr>
        <w:tab/>
      </w:r>
      <w:r>
        <w:rPr>
          <w:rFonts w:hint="eastAsia"/>
        </w:rPr>
        <w:tab/>
      </w:r>
      <w:r>
        <w:rPr>
          <w:rFonts w:hint="eastAsia"/>
        </w:rPr>
        <w:tab/>
        <w:t xml:space="preserve">   </w:t>
      </w:r>
      <w:r>
        <w:t>"</w:t>
      </w:r>
      <w:proofErr w:type="gramStart"/>
      <w:ins w:id="117" w:author="Sunny Zhou (RD-CN-ENT)" w:date="2012-08-31T10:44:00Z">
        <w:r w:rsidR="00643AC4">
          <w:rPr>
            <w:rFonts w:hint="eastAsia"/>
          </w:rPr>
          <w:t>u</w:t>
        </w:r>
      </w:ins>
      <w:proofErr w:type="gramEnd"/>
      <w:del w:id="118" w:author="Sunny Zhou (RD-CN-ENT)" w:date="2012-08-31T10:44:00Z">
        <w:r w:rsidDel="00643AC4">
          <w:delText>KeyU</w:delText>
        </w:r>
      </w:del>
      <w:r>
        <w:t>sage"</w:t>
      </w:r>
      <w:r>
        <w:rPr>
          <w:rFonts w:hint="eastAsia"/>
        </w:rPr>
        <w:t xml:space="preserve">: </w:t>
      </w:r>
      <w:r>
        <w:t>"Digital Signature, Certificate Signing, CRL Signing"</w:t>
      </w:r>
    </w:p>
    <w:p w:rsidR="00AF2D3E" w:rsidRDefault="00AF2D3E" w:rsidP="00AF2D3E">
      <w:pPr>
        <w:pStyle w:val="ListParagraph"/>
        <w:ind w:left="720"/>
      </w:pPr>
      <w:r>
        <w:rPr>
          <w:rFonts w:hint="eastAsia"/>
        </w:rPr>
        <w:tab/>
      </w:r>
      <w:r>
        <w:rPr>
          <w:rFonts w:hint="eastAsia"/>
        </w:rPr>
        <w:tab/>
      </w:r>
      <w:r>
        <w:rPr>
          <w:rFonts w:hint="eastAsia"/>
        </w:rPr>
        <w:tab/>
        <w:t xml:space="preserve">   </w:t>
      </w:r>
      <w:r>
        <w:t>"MD5</w:t>
      </w:r>
      <w:ins w:id="119" w:author="Sunny Zhou (RD-CN-ENT)" w:date="2012-08-31T10:45:00Z">
        <w:r w:rsidR="00643AC4">
          <w:rPr>
            <w:rFonts w:hint="eastAsia"/>
          </w:rPr>
          <w:t>f</w:t>
        </w:r>
      </w:ins>
      <w:del w:id="120" w:author="Sunny Zhou (RD-CN-ENT)" w:date="2012-08-31T10:45:00Z">
        <w:r w:rsidDel="00643AC4">
          <w:delText>Fingerprin</w:delText>
        </w:r>
      </w:del>
      <w:r>
        <w:t>t"</w:t>
      </w:r>
      <w:r>
        <w:rPr>
          <w:rFonts w:hint="eastAsia"/>
        </w:rPr>
        <w:t xml:space="preserve">: </w:t>
      </w:r>
      <w:r>
        <w:t>"9265 588b a21a 3172 7368 5cb4 a57a 0748"</w:t>
      </w:r>
    </w:p>
    <w:p w:rsidR="00AF2D3E" w:rsidRDefault="00AF2D3E" w:rsidP="00AF2D3E">
      <w:pPr>
        <w:pStyle w:val="ListParagraph"/>
        <w:ind w:left="720"/>
      </w:pPr>
      <w:r>
        <w:tab/>
      </w:r>
      <w:r>
        <w:rPr>
          <w:rFonts w:hint="eastAsia"/>
        </w:rPr>
        <w:tab/>
      </w:r>
      <w:r>
        <w:rPr>
          <w:rFonts w:hint="eastAsia"/>
        </w:rPr>
        <w:tab/>
        <w:t xml:space="preserve">   </w:t>
      </w:r>
      <w:r>
        <w:t>"SHA1</w:t>
      </w:r>
      <w:ins w:id="121" w:author="Sunny Zhou (RD-CN-ENT)" w:date="2012-08-31T10:45:00Z">
        <w:r w:rsidR="00643AC4">
          <w:rPr>
            <w:rFonts w:hint="eastAsia"/>
          </w:rPr>
          <w:t>f</w:t>
        </w:r>
      </w:ins>
      <w:del w:id="122" w:author="Sunny Zhou (RD-CN-ENT)" w:date="2012-08-31T10:45:00Z">
        <w:r w:rsidDel="00643AC4">
          <w:delText>Fingerprin</w:delText>
        </w:r>
      </w:del>
      <w:r>
        <w:t>t"</w:t>
      </w:r>
      <w:r>
        <w:rPr>
          <w:rFonts w:hint="eastAsia"/>
        </w:rPr>
        <w:t xml:space="preserve">: </w:t>
      </w:r>
      <w:r>
        <w:t>"e621 f335 4379 059a 4b68 309d 8a2f 7422 1587 ec79"</w:t>
      </w:r>
    </w:p>
    <w:p w:rsidR="00AF2D3E" w:rsidRDefault="00AF2D3E" w:rsidP="00AF2D3E">
      <w:pPr>
        <w:pStyle w:val="ListParagraph"/>
        <w:ind w:left="720"/>
      </w:pPr>
      <w:r>
        <w:t xml:space="preserve">        },</w:t>
      </w:r>
    </w:p>
    <w:p w:rsidR="00AF2D3E" w:rsidRDefault="00AF2D3E" w:rsidP="00AF2D3E">
      <w:pPr>
        <w:pStyle w:val="ListParagraph"/>
        <w:ind w:left="720"/>
      </w:pPr>
      <w:r>
        <w:t xml:space="preserve">    ]</w:t>
      </w:r>
    </w:p>
    <w:p w:rsidR="00AF2D3E" w:rsidRDefault="00AF2D3E" w:rsidP="00AF2D3E">
      <w:pPr>
        <w:pStyle w:val="ListParagraph"/>
        <w:ind w:left="720" w:firstLineChars="0" w:firstLine="0"/>
      </w:pPr>
      <w:r>
        <w:t>}</w:t>
      </w:r>
    </w:p>
    <w:p w:rsidR="00B7685F" w:rsidRDefault="00B7685F" w:rsidP="00541E3D">
      <w:pPr>
        <w:pStyle w:val="ListParagraph"/>
        <w:ind w:left="720" w:firstLineChars="0" w:firstLine="0"/>
      </w:pPr>
    </w:p>
    <w:p w:rsidR="008533C3" w:rsidRDefault="0031312C" w:rsidP="008533C3">
      <w:pPr>
        <w:pStyle w:val="ListParagraph"/>
        <w:numPr>
          <w:ilvl w:val="0"/>
          <w:numId w:val="31"/>
        </w:numPr>
        <w:ind w:firstLineChars="0"/>
        <w:rPr>
          <w:b/>
        </w:rPr>
      </w:pPr>
      <w:r>
        <w:rPr>
          <w:rFonts w:hint="eastAsia"/>
          <w:b/>
        </w:rPr>
        <w:t>Active/</w:t>
      </w:r>
      <w:r w:rsidR="001D04A4">
        <w:rPr>
          <w:b/>
        </w:rPr>
        <w:t>deactivate</w:t>
      </w:r>
      <w:r>
        <w:rPr>
          <w:rFonts w:hint="eastAsia"/>
          <w:b/>
        </w:rPr>
        <w:t xml:space="preserve"> one certificate</w:t>
      </w:r>
    </w:p>
    <w:p w:rsidR="00B75E40" w:rsidRDefault="00B75E40" w:rsidP="00B410D7">
      <w:pPr>
        <w:pStyle w:val="ListParagraph"/>
        <w:ind w:left="720" w:firstLineChars="0" w:firstLine="0"/>
      </w:pPr>
      <w:r>
        <w:rPr>
          <w:rFonts w:hint="eastAsia"/>
        </w:rPr>
        <w:t xml:space="preserve">https_store_active_cert </w:t>
      </w:r>
      <w:ins w:id="123" w:author="Sunny Zhou (RD-CN-ENT)" w:date="2012-08-30T10:18:00Z">
        <w:r w:rsidR="00EA3E39">
          <w:rPr>
            <w:rFonts w:hint="eastAsia"/>
          </w:rPr>
          <w:t xml:space="preserve">[-c </w:t>
        </w:r>
        <w:r w:rsidR="00EA3E39">
          <w:t>company</w:t>
        </w:r>
        <w:r w:rsidR="00EA3E39">
          <w:rPr>
            <w:rFonts w:hint="eastAsia"/>
          </w:rPr>
          <w:t xml:space="preserve">_id] </w:t>
        </w:r>
      </w:ins>
      <w:r>
        <w:rPr>
          <w:rFonts w:hint="eastAsia"/>
        </w:rPr>
        <w:t>cert_id</w:t>
      </w:r>
    </w:p>
    <w:p w:rsidR="00B75E40" w:rsidRDefault="00B75E40" w:rsidP="00B410D7">
      <w:pPr>
        <w:pStyle w:val="ListParagraph"/>
        <w:ind w:left="720" w:firstLineChars="0" w:firstLine="0"/>
      </w:pPr>
      <w:r>
        <w:rPr>
          <w:rFonts w:hint="eastAsia"/>
        </w:rPr>
        <w:t>https_store_</w:t>
      </w:r>
      <w:r w:rsidR="00B410D7">
        <w:rPr>
          <w:rFonts w:hint="eastAsia"/>
        </w:rPr>
        <w:t>de</w:t>
      </w:r>
      <w:r>
        <w:rPr>
          <w:rFonts w:hint="eastAsia"/>
        </w:rPr>
        <w:t xml:space="preserve">active_cert </w:t>
      </w:r>
      <w:ins w:id="124" w:author="Sunny Zhou (RD-CN-ENT)" w:date="2012-08-30T10:18:00Z">
        <w:r w:rsidR="00EA3E39">
          <w:rPr>
            <w:rFonts w:hint="eastAsia"/>
          </w:rPr>
          <w:t xml:space="preserve">[-c </w:t>
        </w:r>
        <w:r w:rsidR="00EA3E39">
          <w:t>company</w:t>
        </w:r>
        <w:r w:rsidR="00EA3E39">
          <w:rPr>
            <w:rFonts w:hint="eastAsia"/>
          </w:rPr>
          <w:t xml:space="preserve">_id] </w:t>
        </w:r>
      </w:ins>
      <w:r>
        <w:rPr>
          <w:rFonts w:hint="eastAsia"/>
        </w:rPr>
        <w:t>cert_id</w:t>
      </w:r>
    </w:p>
    <w:p w:rsidR="0031312C" w:rsidRPr="00B75E40" w:rsidRDefault="0031312C" w:rsidP="0031312C">
      <w:pPr>
        <w:pStyle w:val="ListParagraph"/>
        <w:ind w:left="720" w:firstLineChars="0" w:firstLine="0"/>
        <w:rPr>
          <w:b/>
        </w:rPr>
      </w:pPr>
    </w:p>
    <w:p w:rsidR="0031312C" w:rsidRDefault="00B410D7" w:rsidP="008533C3">
      <w:pPr>
        <w:pStyle w:val="ListParagraph"/>
        <w:numPr>
          <w:ilvl w:val="0"/>
          <w:numId w:val="31"/>
        </w:numPr>
        <w:ind w:firstLineChars="0"/>
        <w:rPr>
          <w:b/>
        </w:rPr>
      </w:pPr>
      <w:r>
        <w:rPr>
          <w:rFonts w:hint="eastAsia"/>
          <w:b/>
        </w:rPr>
        <w:t>Import/export certificates</w:t>
      </w:r>
    </w:p>
    <w:p w:rsidR="00B410D7" w:rsidRDefault="00B410D7" w:rsidP="006C2106">
      <w:pPr>
        <w:pStyle w:val="ListParagraph"/>
        <w:ind w:left="720" w:firstLineChars="0" w:firstLine="0"/>
      </w:pPr>
      <w:proofErr w:type="spellStart"/>
      <w:r>
        <w:rPr>
          <w:rFonts w:hint="eastAsia"/>
        </w:rPr>
        <w:t>https_store_</w:t>
      </w:r>
      <w:r w:rsidR="006C2106">
        <w:rPr>
          <w:rFonts w:hint="eastAsia"/>
        </w:rPr>
        <w:t>export</w:t>
      </w:r>
      <w:ins w:id="125" w:author="Sunny Zhou (RD-CN-ENT)" w:date="2012-08-30T10:16:00Z">
        <w:r w:rsidR="00EA3E39">
          <w:rPr>
            <w:rFonts w:hint="eastAsia"/>
          </w:rPr>
          <w:t>_cert</w:t>
        </w:r>
      </w:ins>
      <w:proofErr w:type="spellEnd"/>
      <w:r w:rsidR="0084035F">
        <w:rPr>
          <w:rFonts w:hint="eastAsia"/>
        </w:rPr>
        <w:t xml:space="preserve"> </w:t>
      </w:r>
      <w:commentRangeStart w:id="126"/>
      <w:r w:rsidR="0084035F">
        <w:rPr>
          <w:rFonts w:hint="eastAsia"/>
        </w:rPr>
        <w:t xml:space="preserve">[-c </w:t>
      </w:r>
      <w:r w:rsidR="0084035F">
        <w:t>company</w:t>
      </w:r>
      <w:r w:rsidR="0084035F">
        <w:rPr>
          <w:rFonts w:hint="eastAsia"/>
        </w:rPr>
        <w:t>_id]</w:t>
      </w:r>
      <w:commentRangeEnd w:id="126"/>
      <w:r w:rsidR="002413B9">
        <w:rPr>
          <w:rStyle w:val="CommentReference"/>
        </w:rPr>
        <w:commentReference w:id="126"/>
      </w:r>
      <w:ins w:id="127" w:author="Sunny Zhou (RD-CN-ENT)" w:date="2012-08-30T10:16:00Z">
        <w:r w:rsidR="00EA3E39">
          <w:rPr>
            <w:rFonts w:hint="eastAsia"/>
          </w:rPr>
          <w:t xml:space="preserve"> </w:t>
        </w:r>
      </w:ins>
      <w:r w:rsidR="0084035F">
        <w:t>–</w:t>
      </w:r>
      <w:r w:rsidR="0084035F">
        <w:rPr>
          <w:rFonts w:hint="eastAsia"/>
        </w:rPr>
        <w:t xml:space="preserve">o </w:t>
      </w:r>
      <w:proofErr w:type="spellStart"/>
      <w:r w:rsidR="0084035F">
        <w:rPr>
          <w:rFonts w:hint="eastAsia"/>
        </w:rPr>
        <w:t>export_filename</w:t>
      </w:r>
      <w:proofErr w:type="spellEnd"/>
      <w:r w:rsidR="0084035F">
        <w:rPr>
          <w:rFonts w:hint="eastAsia"/>
        </w:rPr>
        <w:t xml:space="preserve"> [cert_id cert_id2 </w:t>
      </w:r>
      <w:r w:rsidR="0084035F">
        <w:t>…</w:t>
      </w:r>
      <w:r w:rsidR="0084035F">
        <w:rPr>
          <w:rFonts w:hint="eastAsia"/>
        </w:rPr>
        <w:t>.]</w:t>
      </w:r>
    </w:p>
    <w:p w:rsidR="0084035F" w:rsidRDefault="0084035F" w:rsidP="006C2106">
      <w:pPr>
        <w:pStyle w:val="ListParagraph"/>
        <w:ind w:left="720" w:firstLineChars="0" w:firstLine="0"/>
        <w:rPr>
          <w:i/>
        </w:rPr>
      </w:pPr>
      <w:r w:rsidRPr="0084035F">
        <w:rPr>
          <w:rFonts w:hint="eastAsia"/>
          <w:i/>
        </w:rPr>
        <w:t>Export one or more certificate</w:t>
      </w:r>
      <w:ins w:id="128" w:author="Sunny Zhou (RD-CN-ENT)" w:date="2012-08-30T10:19:00Z">
        <w:r w:rsidR="00EA3E39">
          <w:rPr>
            <w:rFonts w:hint="eastAsia"/>
            <w:i/>
          </w:rPr>
          <w:t>s</w:t>
        </w:r>
      </w:ins>
      <w:r w:rsidRPr="0084035F">
        <w:rPr>
          <w:rFonts w:hint="eastAsia"/>
          <w:i/>
        </w:rPr>
        <w:t xml:space="preserve"> into one file, if not specific cert_id, it will export all certificates</w:t>
      </w:r>
      <w:ins w:id="129" w:author="Sunny Zhou (RD-CN-ENT)" w:date="2012-08-30T10:17:00Z">
        <w:r w:rsidR="00EA3E39">
          <w:rPr>
            <w:rFonts w:hint="eastAsia"/>
            <w:i/>
          </w:rPr>
          <w:t xml:space="preserve"> (This API</w:t>
        </w:r>
        <w:r w:rsidR="00EA3E39">
          <w:rPr>
            <w:i/>
          </w:rPr>
          <w:t>’</w:t>
        </w:r>
        <w:r w:rsidR="00EA3E39">
          <w:rPr>
            <w:rFonts w:hint="eastAsia"/>
            <w:i/>
          </w:rPr>
          <w:t>s requirement is too strange</w:t>
        </w:r>
      </w:ins>
      <w:ins w:id="130" w:author="Sunny Zhou (RD-CN-ENT)" w:date="2012-08-30T10:19:00Z">
        <w:r w:rsidR="00EA3E39">
          <w:rPr>
            <w:rFonts w:hint="eastAsia"/>
            <w:i/>
          </w:rPr>
          <w:t>, what can user do with the exported file?</w:t>
        </w:r>
      </w:ins>
      <w:ins w:id="131" w:author="Sunny Zhou (RD-CN-ENT)" w:date="2012-08-30T10:17:00Z">
        <w:r w:rsidR="00EA3E39">
          <w:rPr>
            <w:rFonts w:hint="eastAsia"/>
            <w:i/>
          </w:rPr>
          <w:t>)</w:t>
        </w:r>
      </w:ins>
    </w:p>
    <w:p w:rsidR="0084035F" w:rsidRPr="0084035F" w:rsidRDefault="0084035F" w:rsidP="006C2106">
      <w:pPr>
        <w:pStyle w:val="ListParagraph"/>
        <w:ind w:left="720" w:firstLineChars="0" w:firstLine="0"/>
        <w:rPr>
          <w:i/>
        </w:rPr>
      </w:pPr>
    </w:p>
    <w:p w:rsidR="00B410D7" w:rsidRDefault="00B410D7" w:rsidP="006C2106">
      <w:pPr>
        <w:pStyle w:val="ListParagraph"/>
        <w:ind w:left="720" w:firstLineChars="0" w:firstLine="0"/>
      </w:pPr>
      <w:r>
        <w:rPr>
          <w:rFonts w:hint="eastAsia"/>
        </w:rPr>
        <w:t>https_store_</w:t>
      </w:r>
      <w:r w:rsidR="0084035F">
        <w:rPr>
          <w:rFonts w:hint="eastAsia"/>
        </w:rPr>
        <w:t xml:space="preserve">import_cert </w:t>
      </w:r>
      <w:ins w:id="132" w:author="Sunny Zhou (RD-CN-ENT)" w:date="2012-08-30T10:16:00Z">
        <w:r w:rsidR="00EA3E39">
          <w:rPr>
            <w:rFonts w:hint="eastAsia"/>
          </w:rPr>
          <w:t xml:space="preserve">[-c </w:t>
        </w:r>
        <w:r w:rsidR="00EA3E39">
          <w:t>company</w:t>
        </w:r>
        <w:r w:rsidR="00EA3E39">
          <w:rPr>
            <w:rFonts w:hint="eastAsia"/>
          </w:rPr>
          <w:t xml:space="preserve">_id] </w:t>
        </w:r>
      </w:ins>
      <w:r w:rsidR="0084035F">
        <w:t>–</w:t>
      </w:r>
      <w:r w:rsidR="0084035F">
        <w:rPr>
          <w:rFonts w:hint="eastAsia"/>
        </w:rPr>
        <w:t>trust/-</w:t>
      </w:r>
      <w:proofErr w:type="spellStart"/>
      <w:r w:rsidR="0084035F">
        <w:rPr>
          <w:rFonts w:hint="eastAsia"/>
        </w:rPr>
        <w:t>untrust</w:t>
      </w:r>
      <w:proofErr w:type="spellEnd"/>
      <w:r w:rsidR="0084035F">
        <w:rPr>
          <w:rFonts w:hint="eastAsia"/>
        </w:rPr>
        <w:t xml:space="preserve"> </w:t>
      </w:r>
      <w:proofErr w:type="spellStart"/>
      <w:r w:rsidR="0084035F">
        <w:rPr>
          <w:rFonts w:hint="eastAsia"/>
        </w:rPr>
        <w:t>import_cert_file</w:t>
      </w:r>
      <w:proofErr w:type="spellEnd"/>
    </w:p>
    <w:p w:rsidR="0084035F" w:rsidRDefault="0084035F" w:rsidP="006C2106">
      <w:pPr>
        <w:pStyle w:val="ListParagraph"/>
        <w:ind w:left="720" w:firstLineChars="0" w:firstLine="0"/>
        <w:rPr>
          <w:ins w:id="133" w:author="Sunny Zhou (RD-CN-ENT)" w:date="2012-08-30T15:10:00Z"/>
          <w:i/>
        </w:rPr>
      </w:pPr>
      <w:r w:rsidRPr="00E317C6">
        <w:rPr>
          <w:rFonts w:hint="eastAsia"/>
          <w:i/>
        </w:rPr>
        <w:t>Import certificate into trust or untrusted certificate list from one certificate files.</w:t>
      </w:r>
    </w:p>
    <w:p w:rsidR="00037BD5" w:rsidRDefault="00037BD5" w:rsidP="006C2106">
      <w:pPr>
        <w:pStyle w:val="ListParagraph"/>
        <w:ind w:left="720" w:firstLineChars="0" w:firstLine="0"/>
        <w:rPr>
          <w:ins w:id="134" w:author="Sunny Zhou (RD-CN-ENT)" w:date="2012-08-30T15:10:00Z"/>
          <w:i/>
        </w:rPr>
      </w:pPr>
      <w:ins w:id="135" w:author="Sunny Zhou (RD-CN-ENT)" w:date="2012-08-30T15:10:00Z">
        <w:r>
          <w:rPr>
            <w:i/>
          </w:rPr>
          <w:t>R</w:t>
        </w:r>
        <w:r>
          <w:rPr>
            <w:rFonts w:hint="eastAsia"/>
            <w:i/>
          </w:rPr>
          <w:t>eturn value: 0 successful</w:t>
        </w:r>
      </w:ins>
    </w:p>
    <w:p w:rsidR="00037BD5" w:rsidRDefault="00037BD5" w:rsidP="006C2106">
      <w:pPr>
        <w:pStyle w:val="ListParagraph"/>
        <w:ind w:left="720" w:firstLineChars="0" w:firstLine="0"/>
        <w:rPr>
          <w:ins w:id="136" w:author="Sunny Zhou (RD-CN-ENT)" w:date="2012-08-30T15:11:00Z"/>
          <w:i/>
        </w:rPr>
      </w:pPr>
      <w:ins w:id="137" w:author="Sunny Zhou (RD-CN-ENT)" w:date="2012-08-30T15:10:00Z">
        <w:r>
          <w:rPr>
            <w:rFonts w:hint="eastAsia"/>
            <w:i/>
          </w:rPr>
          <w:t xml:space="preserve">           -1 </w:t>
        </w:r>
      </w:ins>
      <w:ins w:id="138" w:author="Sunny Zhou (RD-CN-ENT)" w:date="2012-08-30T15:11:00Z">
        <w:r>
          <w:rPr>
            <w:rFonts w:hint="eastAsia"/>
            <w:i/>
          </w:rPr>
          <w:t xml:space="preserve">unsupported </w:t>
        </w:r>
      </w:ins>
      <w:ins w:id="139" w:author="Sunny Zhou (RD-CN-ENT)" w:date="2012-08-30T15:10:00Z">
        <w:r>
          <w:rPr>
            <w:rFonts w:hint="eastAsia"/>
            <w:i/>
          </w:rPr>
          <w:t>format</w:t>
        </w:r>
      </w:ins>
    </w:p>
    <w:p w:rsidR="00037BD5" w:rsidRDefault="00037BD5" w:rsidP="006C2106">
      <w:pPr>
        <w:pStyle w:val="ListParagraph"/>
        <w:ind w:left="720" w:firstLineChars="0" w:firstLine="0"/>
        <w:rPr>
          <w:ins w:id="140" w:author="Sunny Zhou (RD-CN-ENT)" w:date="2012-08-30T15:11:00Z"/>
          <w:i/>
        </w:rPr>
      </w:pPr>
      <w:ins w:id="141" w:author="Sunny Zhou (RD-CN-ENT)" w:date="2012-08-30T15:11:00Z">
        <w:r>
          <w:rPr>
            <w:rFonts w:hint="eastAsia"/>
            <w:i/>
          </w:rPr>
          <w:t xml:space="preserve">           -2 not CA cert</w:t>
        </w:r>
      </w:ins>
    </w:p>
    <w:p w:rsidR="00037BD5" w:rsidRPr="00E317C6" w:rsidRDefault="00037BD5" w:rsidP="006C2106">
      <w:pPr>
        <w:pStyle w:val="ListParagraph"/>
        <w:ind w:left="720" w:firstLineChars="0" w:firstLine="0"/>
        <w:rPr>
          <w:i/>
        </w:rPr>
      </w:pPr>
      <w:ins w:id="142" w:author="Sunny Zhou (RD-CN-ENT)" w:date="2012-08-30T15:11:00Z">
        <w:r>
          <w:rPr>
            <w:rFonts w:hint="eastAsia"/>
            <w:i/>
          </w:rPr>
          <w:t xml:space="preserve">           -3 duplicated cert</w:t>
        </w:r>
      </w:ins>
    </w:p>
    <w:p w:rsidR="002413B9" w:rsidRDefault="002413B9">
      <w:pPr>
        <w:rPr>
          <w:ins w:id="143" w:author="Sunny Zhou (RD-CN-ENT)" w:date="2012-08-30T10:23:00Z"/>
          <w:b/>
        </w:rPr>
        <w:pPrChange w:id="144" w:author="Sunny Zhou (RD-CN-ENT)" w:date="2012-08-30T10:23:00Z">
          <w:pPr>
            <w:pStyle w:val="ListParagraph"/>
            <w:ind w:left="720" w:firstLineChars="0" w:firstLine="0"/>
          </w:pPr>
        </w:pPrChange>
      </w:pPr>
    </w:p>
    <w:p w:rsidR="002413B9" w:rsidRDefault="002413B9">
      <w:pPr>
        <w:pStyle w:val="ListParagraph"/>
        <w:numPr>
          <w:ilvl w:val="0"/>
          <w:numId w:val="31"/>
        </w:numPr>
        <w:ind w:firstLineChars="0"/>
        <w:rPr>
          <w:ins w:id="145" w:author="Sunny Zhou (RD-CN-ENT)" w:date="2012-08-30T10:23:00Z"/>
          <w:b/>
        </w:rPr>
        <w:pPrChange w:id="146" w:author="Sunny Zhou (RD-CN-ENT)" w:date="2012-08-30T10:23:00Z">
          <w:pPr>
            <w:pStyle w:val="ListParagraph"/>
            <w:ind w:left="720" w:firstLineChars="0" w:firstLine="0"/>
          </w:pPr>
        </w:pPrChange>
      </w:pPr>
      <w:ins w:id="147" w:author="Sunny Zhou (RD-CN-ENT)" w:date="2012-08-30T10:23:00Z">
        <w:r>
          <w:rPr>
            <w:rFonts w:hint="eastAsia"/>
            <w:b/>
          </w:rPr>
          <w:t xml:space="preserve">Delete </w:t>
        </w:r>
        <w:proofErr w:type="spellStart"/>
        <w:r>
          <w:rPr>
            <w:rFonts w:hint="eastAsia"/>
            <w:b/>
          </w:rPr>
          <w:t>certicates</w:t>
        </w:r>
        <w:proofErr w:type="spellEnd"/>
      </w:ins>
    </w:p>
    <w:p w:rsidR="002413B9" w:rsidRPr="002413B9" w:rsidRDefault="002413B9" w:rsidP="002413B9">
      <w:pPr>
        <w:pStyle w:val="ListParagraph"/>
        <w:ind w:left="720" w:firstLineChars="0" w:firstLine="0"/>
        <w:rPr>
          <w:b/>
          <w:rPrChange w:id="148" w:author="Sunny Zhou (RD-CN-ENT)" w:date="2012-08-30T10:23:00Z">
            <w:rPr/>
          </w:rPrChange>
        </w:rPr>
      </w:pPr>
      <w:proofErr w:type="spellStart"/>
      <w:ins w:id="149" w:author="Sunny Zhou (RD-CN-ENT)" w:date="2012-08-30T10:24:00Z">
        <w:r>
          <w:rPr>
            <w:rFonts w:hint="eastAsia"/>
            <w:b/>
          </w:rPr>
          <w:t>https_store_delete_cert</w:t>
        </w:r>
        <w:proofErr w:type="spellEnd"/>
        <w:r>
          <w:rPr>
            <w:rFonts w:hint="eastAsia"/>
            <w:b/>
          </w:rPr>
          <w:t xml:space="preserve"> [-c company_id] cert_id</w:t>
        </w:r>
      </w:ins>
    </w:p>
    <w:bookmarkEnd w:id="66"/>
    <w:bookmarkEnd w:id="67"/>
    <w:p w:rsidR="00453E2D" w:rsidRDefault="00453E2D" w:rsidP="00453E2D">
      <w:pPr>
        <w:pStyle w:val="Heading1"/>
        <w:numPr>
          <w:ilvl w:val="0"/>
          <w:numId w:val="5"/>
        </w:numPr>
        <w:rPr>
          <w:color w:val="FF0000"/>
        </w:rPr>
      </w:pPr>
      <w:r>
        <w:rPr>
          <w:rFonts w:hint="eastAsia"/>
          <w:color w:val="FF0000"/>
        </w:rPr>
        <w:t xml:space="preserve">Other integration </w:t>
      </w:r>
      <w:r w:rsidR="001A7F3F">
        <w:rPr>
          <w:rFonts w:hint="eastAsia"/>
          <w:color w:val="FF0000"/>
        </w:rPr>
        <w:t>tasks</w:t>
      </w:r>
    </w:p>
    <w:p w:rsidR="00AE3112" w:rsidRDefault="00AE3112" w:rsidP="00AE3112">
      <w:pPr>
        <w:pStyle w:val="ListParagraph"/>
        <w:numPr>
          <w:ilvl w:val="0"/>
          <w:numId w:val="32"/>
        </w:numPr>
        <w:ind w:firstLineChars="0"/>
        <w:rPr>
          <w:ins w:id="150" w:author="Haijun Chen (QA-CN-ENT)" w:date="2012-11-05T11:08:00Z"/>
          <w:b/>
        </w:rPr>
      </w:pPr>
      <w:bookmarkStart w:id="151" w:name="OLE_LINK23"/>
      <w:bookmarkStart w:id="152" w:name="OLE_LINK24"/>
      <w:ins w:id="153" w:author="Haijun Chen (QA-CN-ENT)" w:date="2012-11-05T11:08:00Z">
        <w:r>
          <w:rPr>
            <w:rFonts w:hint="eastAsia"/>
            <w:b/>
          </w:rPr>
          <w:t>CRL</w:t>
        </w:r>
      </w:ins>
    </w:p>
    <w:bookmarkEnd w:id="151"/>
    <w:bookmarkEnd w:id="152"/>
    <w:p w:rsidR="00AE3112" w:rsidRPr="00C330C0" w:rsidRDefault="00AE3112" w:rsidP="00AE3112">
      <w:pPr>
        <w:pStyle w:val="ListParagraph"/>
        <w:numPr>
          <w:ilvl w:val="1"/>
          <w:numId w:val="32"/>
        </w:numPr>
        <w:ind w:firstLineChars="0"/>
        <w:rPr>
          <w:ins w:id="154" w:author="Haijun Chen (QA-CN-ENT)" w:date="2012-11-05T11:11:00Z"/>
        </w:rPr>
      </w:pPr>
      <w:ins w:id="155" w:author="Haijun Chen (QA-CN-ENT)" w:date="2012-11-05T11:10:00Z">
        <w:r w:rsidRPr="00C330C0">
          <w:rPr>
            <w:rFonts w:hint="eastAsia"/>
          </w:rPr>
          <w:t>Need to add one schedule task (</w:t>
        </w:r>
        <w:proofErr w:type="spellStart"/>
        <w:r w:rsidRPr="00C330C0">
          <w:rPr>
            <w:rFonts w:hint="eastAsia"/>
          </w:rPr>
          <w:t>crontab</w:t>
        </w:r>
        <w:proofErr w:type="spellEnd"/>
        <w:r w:rsidRPr="00C330C0">
          <w:rPr>
            <w:rFonts w:hint="eastAsia"/>
          </w:rPr>
          <w:t>) to schedule download the CRL list</w:t>
        </w:r>
      </w:ins>
    </w:p>
    <w:p w:rsidR="00AE3112" w:rsidRPr="00C330C0" w:rsidRDefault="00AE3112" w:rsidP="00C330C0">
      <w:pPr>
        <w:ind w:left="840"/>
        <w:rPr>
          <w:ins w:id="156" w:author="Haijun Chen (QA-CN-ENT)" w:date="2012-11-05T11:15:00Z"/>
        </w:rPr>
      </w:pPr>
      <w:ins w:id="157" w:author="Haijun Chen (QA-CN-ENT)" w:date="2012-11-05T11:11:00Z">
        <w:r w:rsidRPr="00C330C0">
          <w:rPr>
            <w:rFonts w:hint="eastAsia"/>
          </w:rPr>
          <w:t>Script: certstore/script/</w:t>
        </w:r>
      </w:ins>
      <w:ins w:id="158" w:author="Haijun Chen (QA-CN-ENT)" w:date="2012-11-05T11:12:00Z">
        <w:r w:rsidRPr="00C330C0">
          <w:rPr>
            <w:rFonts w:hint="eastAsia"/>
          </w:rPr>
          <w:t>download_crl.sh</w:t>
        </w:r>
      </w:ins>
    </w:p>
    <w:p w:rsidR="00C330C0" w:rsidRPr="00C330C0" w:rsidRDefault="00AE3112" w:rsidP="00C330C0">
      <w:pPr>
        <w:ind w:firstLine="420"/>
        <w:rPr>
          <w:ins w:id="159" w:author="Haijun Chen (QA-CN-ENT)" w:date="2012-11-05T11:37:00Z"/>
        </w:rPr>
      </w:pPr>
      <w:ins w:id="160" w:author="Haijun Chen (QA-CN-ENT)" w:date="2012-11-05T11:15:00Z">
        <w:r w:rsidRPr="00C330C0">
          <w:rPr>
            <w:rFonts w:hint="eastAsia"/>
          </w:rPr>
          <w:t xml:space="preserve">Note: </w:t>
        </w:r>
      </w:ins>
    </w:p>
    <w:p w:rsidR="00AE3112" w:rsidRPr="00C330C0" w:rsidRDefault="00C330C0" w:rsidP="00C330C0">
      <w:pPr>
        <w:ind w:left="420" w:firstLine="420"/>
        <w:rPr>
          <w:ins w:id="161" w:author="Haijun Chen (QA-CN-ENT)" w:date="2012-11-05T11:37:00Z"/>
        </w:rPr>
      </w:pPr>
      <w:ins w:id="162" w:author="Haijun Chen (QA-CN-ENT)" w:date="2012-11-05T11:37:00Z">
        <w:r w:rsidRPr="00C330C0">
          <w:rPr>
            <w:rFonts w:hint="eastAsia"/>
          </w:rPr>
          <w:lastRenderedPageBreak/>
          <w:t>T</w:t>
        </w:r>
      </w:ins>
      <w:ins w:id="163" w:author="Haijun Chen (QA-CN-ENT)" w:date="2012-11-05T11:15:00Z">
        <w:r w:rsidR="00AE3112" w:rsidRPr="00C330C0">
          <w:rPr>
            <w:rFonts w:hint="eastAsia"/>
          </w:rPr>
          <w:t xml:space="preserve">his script has one </w:t>
        </w:r>
      </w:ins>
      <w:ins w:id="164" w:author="Haijun Chen (QA-CN-ENT)" w:date="2012-11-05T11:17:00Z">
        <w:r w:rsidR="00AE3112" w:rsidRPr="00C330C0">
          <w:t>dependency;</w:t>
        </w:r>
      </w:ins>
      <w:ins w:id="165" w:author="Haijun Chen (QA-CN-ENT)" w:date="2012-11-05T11:15:00Z">
        <w:r w:rsidR="00AE3112" w:rsidRPr="00C330C0">
          <w:rPr>
            <w:rFonts w:hint="eastAsia"/>
          </w:rPr>
          <w:t xml:space="preserve"> the </w:t>
        </w:r>
        <w:r w:rsidR="00AE3112" w:rsidRPr="00C330C0">
          <w:rPr>
            <w:rFonts w:hint="eastAsia"/>
            <w:b/>
            <w:i/>
          </w:rPr>
          <w:t>wget</w:t>
        </w:r>
        <w:r w:rsidR="00AE3112" w:rsidRPr="00C330C0">
          <w:rPr>
            <w:rFonts w:hint="eastAsia"/>
          </w:rPr>
          <w:t xml:space="preserve"> command</w:t>
        </w:r>
      </w:ins>
      <w:ins w:id="166" w:author="Haijun Chen (QA-CN-ENT)" w:date="2012-11-05T11:17:00Z">
        <w:r w:rsidR="00AE3112" w:rsidRPr="00C330C0">
          <w:rPr>
            <w:rFonts w:hint="eastAsia"/>
          </w:rPr>
          <w:t xml:space="preserve"> must be included in system.</w:t>
        </w:r>
      </w:ins>
    </w:p>
    <w:p w:rsidR="00C330C0" w:rsidRPr="00C330C0" w:rsidRDefault="00C330C0" w:rsidP="00C330C0">
      <w:pPr>
        <w:ind w:firstLine="420"/>
        <w:rPr>
          <w:ins w:id="167" w:author="Haijun Chen (QA-CN-ENT)" w:date="2012-11-05T11:10:00Z"/>
          <w:b/>
        </w:rPr>
      </w:pPr>
    </w:p>
    <w:p w:rsidR="00AE3112" w:rsidRDefault="00AE3112" w:rsidP="00AE3112">
      <w:pPr>
        <w:pStyle w:val="ListParagraph"/>
        <w:numPr>
          <w:ilvl w:val="1"/>
          <w:numId w:val="32"/>
        </w:numPr>
        <w:ind w:firstLineChars="0"/>
        <w:rPr>
          <w:ins w:id="168" w:author="Haijun Chen (QA-CN-ENT)" w:date="2012-11-05T11:38:00Z"/>
        </w:rPr>
      </w:pPr>
      <w:ins w:id="169" w:author="Haijun Chen (QA-CN-ENT)" w:date="2012-11-05T11:12:00Z">
        <w:r w:rsidRPr="00C330C0">
          <w:rPr>
            <w:rFonts w:hint="eastAsia"/>
          </w:rPr>
          <w:t xml:space="preserve">Startup the </w:t>
        </w:r>
      </w:ins>
      <w:ins w:id="170" w:author="Haijun Chen (QA-CN-ENT)" w:date="2012-11-05T11:14:00Z">
        <w:r w:rsidRPr="00C330C0">
          <w:t>“</w:t>
        </w:r>
      </w:ins>
      <w:ins w:id="171" w:author="Haijun Chen (QA-CN-ENT)" w:date="2012-11-05T11:13:00Z">
        <w:r w:rsidRPr="00C330C0">
          <w:rPr>
            <w:rFonts w:hint="eastAsia"/>
          </w:rPr>
          <w:t xml:space="preserve">certstore/script/wait_new_crl.py </w:t>
        </w:r>
      </w:ins>
      <w:ins w:id="172" w:author="Haijun Chen (QA-CN-ENT)" w:date="2012-11-05T11:14:00Z">
        <w:r w:rsidRPr="00C330C0">
          <w:rPr>
            <w:rFonts w:hint="eastAsia"/>
          </w:rPr>
          <w:t>start</w:t>
        </w:r>
        <w:r w:rsidRPr="00C330C0">
          <w:t>”</w:t>
        </w:r>
        <w:r w:rsidRPr="00C330C0">
          <w:rPr>
            <w:rFonts w:hint="eastAsia"/>
          </w:rPr>
          <w:t xml:space="preserve"> </w:t>
        </w:r>
      </w:ins>
      <w:ins w:id="173" w:author="Haijun Chen (QA-CN-ENT)" w:date="2012-11-05T11:13:00Z">
        <w:r w:rsidRPr="00C330C0">
          <w:rPr>
            <w:rFonts w:hint="eastAsia"/>
          </w:rPr>
          <w:t xml:space="preserve">before daemon startup, </w:t>
        </w:r>
      </w:ins>
      <w:ins w:id="174" w:author="Haijun Chen (QA-CN-ENT)" w:date="2012-11-05T11:14:00Z">
        <w:r w:rsidRPr="00C330C0">
          <w:rPr>
            <w:rFonts w:hint="eastAsia"/>
          </w:rPr>
          <w:t>it will be used to receive new CRL from daemon</w:t>
        </w:r>
      </w:ins>
      <w:ins w:id="175" w:author="Haijun Chen (QA-CN-ENT)" w:date="2012-11-05T11:38:00Z">
        <w:r w:rsidR="00C330C0">
          <w:rPr>
            <w:rFonts w:hint="eastAsia"/>
          </w:rPr>
          <w:t>.</w:t>
        </w:r>
      </w:ins>
    </w:p>
    <w:p w:rsidR="00C330C0" w:rsidRPr="00C330C0" w:rsidRDefault="00C330C0" w:rsidP="00AD4AA6"/>
    <w:p w:rsidR="00847480" w:rsidRDefault="00847480" w:rsidP="00847480">
      <w:pPr>
        <w:pStyle w:val="ListParagraph"/>
        <w:numPr>
          <w:ilvl w:val="0"/>
          <w:numId w:val="32"/>
        </w:numPr>
        <w:ind w:firstLineChars="0"/>
        <w:rPr>
          <w:ins w:id="176" w:author="Haijun Chen (QA-CN-ENT)" w:date="2012-11-05T11:21:00Z"/>
          <w:b/>
        </w:rPr>
      </w:pPr>
      <w:ins w:id="177" w:author="Haijun Chen (QA-CN-ENT)" w:date="2012-11-05T11:21:00Z">
        <w:r>
          <w:rPr>
            <w:b/>
          </w:rPr>
          <w:t>R</w:t>
        </w:r>
        <w:r>
          <w:rPr>
            <w:rFonts w:hint="eastAsia"/>
            <w:b/>
          </w:rPr>
          <w:t>ehash certificates</w:t>
        </w:r>
      </w:ins>
    </w:p>
    <w:p w:rsidR="00847480" w:rsidRPr="00C330C0" w:rsidRDefault="00847480" w:rsidP="00C330C0">
      <w:pPr>
        <w:pStyle w:val="ListParagraph"/>
        <w:numPr>
          <w:ilvl w:val="1"/>
          <w:numId w:val="32"/>
        </w:numPr>
        <w:ind w:firstLineChars="0"/>
        <w:rPr>
          <w:ins w:id="178" w:author="Haijun Chen (QA-CN-ENT)" w:date="2012-11-05T11:21:00Z"/>
        </w:rPr>
      </w:pPr>
      <w:ins w:id="179" w:author="Haijun Chen (QA-CN-ENT)" w:date="2012-11-05T11:21:00Z">
        <w:r w:rsidRPr="00C330C0">
          <w:t>C</w:t>
        </w:r>
        <w:r w:rsidRPr="00C330C0">
          <w:rPr>
            <w:rFonts w:hint="eastAsia"/>
          </w:rPr>
          <w:t xml:space="preserve">all </w:t>
        </w:r>
      </w:ins>
      <w:ins w:id="180" w:author="Haijun Chen (QA-CN-ENT)" w:date="2012-11-05T11:22:00Z">
        <w:r w:rsidRPr="00C330C0">
          <w:rPr>
            <w:rFonts w:hint="eastAsia"/>
          </w:rPr>
          <w:t xml:space="preserve">rehash script (certstore/script/rehash_cert.sh) to rehash all certificates for common library </w:t>
        </w:r>
      </w:ins>
      <w:ins w:id="181" w:author="Haijun Chen (QA-CN-ENT)" w:date="2012-11-05T11:23:00Z">
        <w:r w:rsidRPr="00C330C0">
          <w:rPr>
            <w:rFonts w:hint="eastAsia"/>
          </w:rPr>
          <w:t>after</w:t>
        </w:r>
      </w:ins>
      <w:ins w:id="182" w:author="Haijun Chen (QA-CN-ENT)" w:date="2012-11-05T11:22:00Z">
        <w:r w:rsidRPr="00C330C0">
          <w:rPr>
            <w:rFonts w:hint="eastAsia"/>
          </w:rPr>
          <w:t xml:space="preserve"> the </w:t>
        </w:r>
      </w:ins>
      <w:ins w:id="183" w:author="Haijun Chen (QA-CN-ENT)" w:date="2012-11-05T11:23:00Z">
        <w:r w:rsidRPr="00C330C0">
          <w:rPr>
            <w:rFonts w:hint="eastAsia"/>
          </w:rPr>
          <w:t>certstore folder was defined</w:t>
        </w:r>
      </w:ins>
      <w:ins w:id="184" w:author="Haijun Chen (QA-CN-ENT)" w:date="2012-11-05T11:24:00Z">
        <w:r w:rsidRPr="00C330C0">
          <w:rPr>
            <w:rFonts w:hint="eastAsia"/>
          </w:rPr>
          <w:t>.</w:t>
        </w:r>
      </w:ins>
    </w:p>
    <w:p w:rsidR="001A7F3F" w:rsidRPr="00AE3112" w:rsidRDefault="001A7F3F" w:rsidP="00847480"/>
    <w:p w:rsidR="00453E2D" w:rsidRPr="00AE3112" w:rsidRDefault="00453E2D" w:rsidP="00AE3112"/>
    <w:p w:rsidR="00762488" w:rsidRDefault="00762488" w:rsidP="00762488">
      <w:pPr>
        <w:pStyle w:val="Heading1"/>
        <w:numPr>
          <w:ilvl w:val="0"/>
          <w:numId w:val="5"/>
        </w:numPr>
      </w:pPr>
      <w:r>
        <w:rPr>
          <w:rFonts w:hint="eastAsia"/>
        </w:rPr>
        <w:t>About C++ interface</w:t>
      </w:r>
    </w:p>
    <w:p w:rsidR="00C943F9" w:rsidRPr="00AD6596" w:rsidRDefault="00E317C6" w:rsidP="00C943F9">
      <w:r>
        <w:rPr>
          <w:rFonts w:hint="eastAsia"/>
        </w:rPr>
        <w:t xml:space="preserve">Maybe some product need the C++ interface, DeepEdge will require the C interface emergency, so we will implement the C interface first and then wrap </w:t>
      </w:r>
      <w:r w:rsidR="00760957">
        <w:rPr>
          <w:rFonts w:hint="eastAsia"/>
        </w:rPr>
        <w:t>the C interface</w:t>
      </w:r>
      <w:r>
        <w:rPr>
          <w:rFonts w:hint="eastAsia"/>
        </w:rPr>
        <w:t xml:space="preserve"> into one C++ class for C++ product use.</w:t>
      </w:r>
    </w:p>
    <w:sectPr w:rsidR="00C943F9" w:rsidRPr="00AD659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4" w:author="Sunny Zhou (RD-CN-ENT)" w:date="2012-08-30T10:21:00Z" w:initials="SZ(">
    <w:p w:rsidR="00BF71BD" w:rsidRDefault="00BF71BD">
      <w:pPr>
        <w:pStyle w:val="CommentText"/>
      </w:pPr>
      <w:r>
        <w:rPr>
          <w:rStyle w:val="CommentReference"/>
        </w:rPr>
        <w:annotationRef/>
      </w:r>
      <w:r>
        <w:rPr>
          <w:rFonts w:hint="eastAsia"/>
        </w:rPr>
        <w:t>Is this the cert</w:t>
      </w:r>
      <w:r>
        <w:t>’</w:t>
      </w:r>
      <w:r>
        <w:rPr>
          <w:rFonts w:hint="eastAsia"/>
        </w:rPr>
        <w:t>s unique name?</w:t>
      </w:r>
    </w:p>
  </w:comment>
  <w:comment w:id="126" w:author="Sunny Zhou (RD-CN-ENT)" w:date="2012-08-30T10:23:00Z" w:initials="SZ(">
    <w:p w:rsidR="00BF71BD" w:rsidRDefault="00BF71BD">
      <w:pPr>
        <w:pStyle w:val="CommentText"/>
      </w:pPr>
      <w:r>
        <w:rPr>
          <w:rStyle w:val="CommentReference"/>
        </w:rPr>
        <w:annotationRef/>
      </w:r>
      <w:r>
        <w:rPr>
          <w:rFonts w:hint="eastAsia"/>
        </w:rPr>
        <w:t>Why need company_id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C11C0"/>
    <w:multiLevelType w:val="hybridMultilevel"/>
    <w:tmpl w:val="BA922B4C"/>
    <w:lvl w:ilvl="0" w:tplc="AE7EA4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24800"/>
    <w:multiLevelType w:val="hybridMultilevel"/>
    <w:tmpl w:val="03D41D5E"/>
    <w:lvl w:ilvl="0" w:tplc="AE7EA4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1E142C"/>
    <w:multiLevelType w:val="hybridMultilevel"/>
    <w:tmpl w:val="AF365904"/>
    <w:lvl w:ilvl="0" w:tplc="05F6F8BC">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403E0E"/>
    <w:multiLevelType w:val="hybridMultilevel"/>
    <w:tmpl w:val="A5786EBC"/>
    <w:lvl w:ilvl="0" w:tplc="EF7E79DA">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5E683D"/>
    <w:multiLevelType w:val="hybridMultilevel"/>
    <w:tmpl w:val="7EFA99EC"/>
    <w:lvl w:ilvl="0" w:tplc="995C0D24">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873B85"/>
    <w:multiLevelType w:val="hybridMultilevel"/>
    <w:tmpl w:val="306AADB4"/>
    <w:lvl w:ilvl="0" w:tplc="15E4466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294817"/>
    <w:multiLevelType w:val="hybridMultilevel"/>
    <w:tmpl w:val="BA922B4C"/>
    <w:lvl w:ilvl="0" w:tplc="AE7EA4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BF4912"/>
    <w:multiLevelType w:val="hybridMultilevel"/>
    <w:tmpl w:val="D6C4B498"/>
    <w:lvl w:ilvl="0" w:tplc="10B69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171BD4"/>
    <w:multiLevelType w:val="hybridMultilevel"/>
    <w:tmpl w:val="848EC01E"/>
    <w:lvl w:ilvl="0" w:tplc="5BD450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2E1F4A"/>
    <w:multiLevelType w:val="hybridMultilevel"/>
    <w:tmpl w:val="39BA220C"/>
    <w:lvl w:ilvl="0" w:tplc="2C46EF7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4D02DE"/>
    <w:multiLevelType w:val="hybridMultilevel"/>
    <w:tmpl w:val="3FF893F6"/>
    <w:lvl w:ilvl="0" w:tplc="E76009B2">
      <w:start w:val="2"/>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E7F748D"/>
    <w:multiLevelType w:val="hybridMultilevel"/>
    <w:tmpl w:val="3FF893F6"/>
    <w:lvl w:ilvl="0" w:tplc="E76009B2">
      <w:start w:val="2"/>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1C922F0"/>
    <w:multiLevelType w:val="hybridMultilevel"/>
    <w:tmpl w:val="BA922B4C"/>
    <w:lvl w:ilvl="0" w:tplc="AE7EA4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C44F67"/>
    <w:multiLevelType w:val="hybridMultilevel"/>
    <w:tmpl w:val="206E8E5A"/>
    <w:lvl w:ilvl="0" w:tplc="AE7EA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FB6C61"/>
    <w:multiLevelType w:val="hybridMultilevel"/>
    <w:tmpl w:val="7C647E50"/>
    <w:lvl w:ilvl="0" w:tplc="58982B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E6E452D"/>
    <w:multiLevelType w:val="hybridMultilevel"/>
    <w:tmpl w:val="BA922B4C"/>
    <w:lvl w:ilvl="0" w:tplc="AE7EA4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5A1E5E"/>
    <w:multiLevelType w:val="hybridMultilevel"/>
    <w:tmpl w:val="6002B03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4750F18"/>
    <w:multiLevelType w:val="hybridMultilevel"/>
    <w:tmpl w:val="BA922B4C"/>
    <w:lvl w:ilvl="0" w:tplc="AE7EA4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6335F4A"/>
    <w:multiLevelType w:val="hybridMultilevel"/>
    <w:tmpl w:val="BA922B4C"/>
    <w:lvl w:ilvl="0" w:tplc="AE7EA4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6F0367C"/>
    <w:multiLevelType w:val="hybridMultilevel"/>
    <w:tmpl w:val="BA922B4C"/>
    <w:lvl w:ilvl="0" w:tplc="AE7EA4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9533DA1"/>
    <w:multiLevelType w:val="hybridMultilevel"/>
    <w:tmpl w:val="BA922B4C"/>
    <w:lvl w:ilvl="0" w:tplc="AE7EA4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9CF42BA"/>
    <w:multiLevelType w:val="hybridMultilevel"/>
    <w:tmpl w:val="212031A4"/>
    <w:lvl w:ilvl="0" w:tplc="59BCEEF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A3E6A5A"/>
    <w:multiLevelType w:val="hybridMultilevel"/>
    <w:tmpl w:val="415008F0"/>
    <w:lvl w:ilvl="0" w:tplc="8F7050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C1761BF"/>
    <w:multiLevelType w:val="hybridMultilevel"/>
    <w:tmpl w:val="2020BAD6"/>
    <w:lvl w:ilvl="0" w:tplc="AE7EA4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FC15530"/>
    <w:multiLevelType w:val="hybridMultilevel"/>
    <w:tmpl w:val="983EFF82"/>
    <w:lvl w:ilvl="0" w:tplc="462EC9BA">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39E17CF"/>
    <w:multiLevelType w:val="hybridMultilevel"/>
    <w:tmpl w:val="B9B2778C"/>
    <w:lvl w:ilvl="0" w:tplc="57F0F9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4F3303C"/>
    <w:multiLevelType w:val="hybridMultilevel"/>
    <w:tmpl w:val="5D82BCFE"/>
    <w:lvl w:ilvl="0" w:tplc="DC2651E8">
      <w:start w:val="1"/>
      <w:numFmt w:val="decimal"/>
      <w:lvlText w:val="%1)"/>
      <w:lvlJc w:val="left"/>
      <w:pPr>
        <w:ind w:left="840" w:hanging="420"/>
      </w:pPr>
      <w:rPr>
        <w:rFonts w:hint="eastAsia"/>
      </w:rPr>
    </w:lvl>
    <w:lvl w:ilvl="1" w:tplc="04090019">
      <w:start w:val="1"/>
      <w:numFmt w:val="lowerLetter"/>
      <w:lvlText w:val="%2)"/>
      <w:lvlJc w:val="left"/>
      <w:pPr>
        <w:ind w:left="420" w:hanging="420"/>
      </w:pPr>
    </w:lvl>
    <w:lvl w:ilvl="2" w:tplc="0409001B">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7">
    <w:nsid w:val="5BA21EB7"/>
    <w:multiLevelType w:val="hybridMultilevel"/>
    <w:tmpl w:val="A5786EBC"/>
    <w:lvl w:ilvl="0" w:tplc="EF7E79DA">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00C679C"/>
    <w:multiLevelType w:val="hybridMultilevel"/>
    <w:tmpl w:val="5A804AAC"/>
    <w:lvl w:ilvl="0" w:tplc="93F6B3A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6F985902"/>
    <w:multiLevelType w:val="hybridMultilevel"/>
    <w:tmpl w:val="39BA220C"/>
    <w:lvl w:ilvl="0" w:tplc="2C46EF7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80F1B7B"/>
    <w:multiLevelType w:val="hybridMultilevel"/>
    <w:tmpl w:val="F2B829CC"/>
    <w:lvl w:ilvl="0" w:tplc="05F6F8BC">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95E4C67"/>
    <w:multiLevelType w:val="hybridMultilevel"/>
    <w:tmpl w:val="B07CF570"/>
    <w:lvl w:ilvl="0" w:tplc="25E0701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4"/>
  </w:num>
  <w:num w:numId="3">
    <w:abstractNumId w:val="8"/>
  </w:num>
  <w:num w:numId="4">
    <w:abstractNumId w:val="27"/>
  </w:num>
  <w:num w:numId="5">
    <w:abstractNumId w:val="10"/>
  </w:num>
  <w:num w:numId="6">
    <w:abstractNumId w:val="23"/>
  </w:num>
  <w:num w:numId="7">
    <w:abstractNumId w:val="30"/>
  </w:num>
  <w:num w:numId="8">
    <w:abstractNumId w:val="7"/>
  </w:num>
  <w:num w:numId="9">
    <w:abstractNumId w:val="19"/>
  </w:num>
  <w:num w:numId="10">
    <w:abstractNumId w:val="11"/>
  </w:num>
  <w:num w:numId="11">
    <w:abstractNumId w:val="9"/>
  </w:num>
  <w:num w:numId="12">
    <w:abstractNumId w:val="22"/>
  </w:num>
  <w:num w:numId="13">
    <w:abstractNumId w:val="25"/>
  </w:num>
  <w:num w:numId="14">
    <w:abstractNumId w:val="13"/>
  </w:num>
  <w:num w:numId="15">
    <w:abstractNumId w:val="12"/>
  </w:num>
  <w:num w:numId="16">
    <w:abstractNumId w:val="26"/>
  </w:num>
  <w:num w:numId="17">
    <w:abstractNumId w:val="24"/>
  </w:num>
  <w:num w:numId="18">
    <w:abstractNumId w:val="18"/>
  </w:num>
  <w:num w:numId="19">
    <w:abstractNumId w:val="15"/>
  </w:num>
  <w:num w:numId="20">
    <w:abstractNumId w:val="17"/>
  </w:num>
  <w:num w:numId="21">
    <w:abstractNumId w:val="5"/>
  </w:num>
  <w:num w:numId="22">
    <w:abstractNumId w:val="20"/>
  </w:num>
  <w:num w:numId="23">
    <w:abstractNumId w:val="1"/>
  </w:num>
  <w:num w:numId="24">
    <w:abstractNumId w:val="29"/>
  </w:num>
  <w:num w:numId="25">
    <w:abstractNumId w:val="21"/>
  </w:num>
  <w:num w:numId="26">
    <w:abstractNumId w:val="14"/>
  </w:num>
  <w:num w:numId="27">
    <w:abstractNumId w:val="16"/>
  </w:num>
  <w:num w:numId="28">
    <w:abstractNumId w:val="0"/>
  </w:num>
  <w:num w:numId="29">
    <w:abstractNumId w:val="31"/>
  </w:num>
  <w:num w:numId="30">
    <w:abstractNumId w:val="2"/>
  </w:num>
  <w:num w:numId="31">
    <w:abstractNumId w:val="28"/>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F4F"/>
    <w:rsid w:val="00003575"/>
    <w:rsid w:val="00005111"/>
    <w:rsid w:val="00006A21"/>
    <w:rsid w:val="000078B4"/>
    <w:rsid w:val="00012D0E"/>
    <w:rsid w:val="0002192B"/>
    <w:rsid w:val="0002704A"/>
    <w:rsid w:val="00037BD5"/>
    <w:rsid w:val="00063577"/>
    <w:rsid w:val="00085C54"/>
    <w:rsid w:val="00094062"/>
    <w:rsid w:val="00097B4B"/>
    <w:rsid w:val="000C6D39"/>
    <w:rsid w:val="000D1E92"/>
    <w:rsid w:val="000D2019"/>
    <w:rsid w:val="000D4DC7"/>
    <w:rsid w:val="000E12A0"/>
    <w:rsid w:val="000E4464"/>
    <w:rsid w:val="00101B80"/>
    <w:rsid w:val="00102E8A"/>
    <w:rsid w:val="00112C14"/>
    <w:rsid w:val="001162FB"/>
    <w:rsid w:val="00127C14"/>
    <w:rsid w:val="00142F5F"/>
    <w:rsid w:val="0016216A"/>
    <w:rsid w:val="00164F9F"/>
    <w:rsid w:val="00181EED"/>
    <w:rsid w:val="00194E16"/>
    <w:rsid w:val="00195E6E"/>
    <w:rsid w:val="001A32FA"/>
    <w:rsid w:val="001A4B15"/>
    <w:rsid w:val="001A7F3F"/>
    <w:rsid w:val="001B01F3"/>
    <w:rsid w:val="001B57FD"/>
    <w:rsid w:val="001C0077"/>
    <w:rsid w:val="001C091E"/>
    <w:rsid w:val="001D0479"/>
    <w:rsid w:val="001D04A4"/>
    <w:rsid w:val="001D4D3A"/>
    <w:rsid w:val="001E5E04"/>
    <w:rsid w:val="00204003"/>
    <w:rsid w:val="002413B9"/>
    <w:rsid w:val="00260544"/>
    <w:rsid w:val="00260BFF"/>
    <w:rsid w:val="00261E51"/>
    <w:rsid w:val="002753F4"/>
    <w:rsid w:val="00276004"/>
    <w:rsid w:val="00282849"/>
    <w:rsid w:val="00292EE3"/>
    <w:rsid w:val="0029536A"/>
    <w:rsid w:val="002A6E25"/>
    <w:rsid w:val="002C545C"/>
    <w:rsid w:val="002C67AA"/>
    <w:rsid w:val="002E0F92"/>
    <w:rsid w:val="002F2BEB"/>
    <w:rsid w:val="002F4ACC"/>
    <w:rsid w:val="003107DC"/>
    <w:rsid w:val="0031312C"/>
    <w:rsid w:val="00320657"/>
    <w:rsid w:val="00320D48"/>
    <w:rsid w:val="003258F5"/>
    <w:rsid w:val="00327C2C"/>
    <w:rsid w:val="0033204C"/>
    <w:rsid w:val="00350DD5"/>
    <w:rsid w:val="00350E85"/>
    <w:rsid w:val="00366304"/>
    <w:rsid w:val="00373CC5"/>
    <w:rsid w:val="00381184"/>
    <w:rsid w:val="003834B4"/>
    <w:rsid w:val="003944AB"/>
    <w:rsid w:val="003A266E"/>
    <w:rsid w:val="003A4353"/>
    <w:rsid w:val="003B14F9"/>
    <w:rsid w:val="003C71C1"/>
    <w:rsid w:val="003E7415"/>
    <w:rsid w:val="003F3617"/>
    <w:rsid w:val="0040092F"/>
    <w:rsid w:val="00401BD7"/>
    <w:rsid w:val="004112F9"/>
    <w:rsid w:val="00411520"/>
    <w:rsid w:val="00412A63"/>
    <w:rsid w:val="004135C3"/>
    <w:rsid w:val="004139C1"/>
    <w:rsid w:val="00426231"/>
    <w:rsid w:val="0044620B"/>
    <w:rsid w:val="00451A6F"/>
    <w:rsid w:val="00453E2D"/>
    <w:rsid w:val="00466F39"/>
    <w:rsid w:val="00470588"/>
    <w:rsid w:val="00470D50"/>
    <w:rsid w:val="004B562E"/>
    <w:rsid w:val="004E07A3"/>
    <w:rsid w:val="004E72B9"/>
    <w:rsid w:val="004F380A"/>
    <w:rsid w:val="0050299D"/>
    <w:rsid w:val="00505498"/>
    <w:rsid w:val="00514F58"/>
    <w:rsid w:val="00531602"/>
    <w:rsid w:val="00534D68"/>
    <w:rsid w:val="00537A3D"/>
    <w:rsid w:val="00541E3D"/>
    <w:rsid w:val="005439E6"/>
    <w:rsid w:val="00570866"/>
    <w:rsid w:val="005723FB"/>
    <w:rsid w:val="005A388A"/>
    <w:rsid w:val="005B159C"/>
    <w:rsid w:val="005B3862"/>
    <w:rsid w:val="005C2544"/>
    <w:rsid w:val="005C7F61"/>
    <w:rsid w:val="005D5B61"/>
    <w:rsid w:val="005D64BE"/>
    <w:rsid w:val="005E6769"/>
    <w:rsid w:val="005F7875"/>
    <w:rsid w:val="00611780"/>
    <w:rsid w:val="006331AB"/>
    <w:rsid w:val="006331E5"/>
    <w:rsid w:val="00643AC4"/>
    <w:rsid w:val="00644FDE"/>
    <w:rsid w:val="00646E75"/>
    <w:rsid w:val="0065056D"/>
    <w:rsid w:val="006560C3"/>
    <w:rsid w:val="00657409"/>
    <w:rsid w:val="00661CAA"/>
    <w:rsid w:val="0066386E"/>
    <w:rsid w:val="00667563"/>
    <w:rsid w:val="006755CB"/>
    <w:rsid w:val="006778BD"/>
    <w:rsid w:val="00680295"/>
    <w:rsid w:val="00685847"/>
    <w:rsid w:val="00696721"/>
    <w:rsid w:val="006A4439"/>
    <w:rsid w:val="006A529B"/>
    <w:rsid w:val="006C1233"/>
    <w:rsid w:val="006C2106"/>
    <w:rsid w:val="006D1D1E"/>
    <w:rsid w:val="006D290D"/>
    <w:rsid w:val="006E09D7"/>
    <w:rsid w:val="006E2088"/>
    <w:rsid w:val="006E20FF"/>
    <w:rsid w:val="006E5925"/>
    <w:rsid w:val="006E5E21"/>
    <w:rsid w:val="006E7E84"/>
    <w:rsid w:val="006F0DC5"/>
    <w:rsid w:val="006F2D44"/>
    <w:rsid w:val="006F7449"/>
    <w:rsid w:val="00702637"/>
    <w:rsid w:val="00702A43"/>
    <w:rsid w:val="0070574F"/>
    <w:rsid w:val="00720AB8"/>
    <w:rsid w:val="00730A44"/>
    <w:rsid w:val="00733654"/>
    <w:rsid w:val="007366FB"/>
    <w:rsid w:val="007372AE"/>
    <w:rsid w:val="00741AC0"/>
    <w:rsid w:val="00752036"/>
    <w:rsid w:val="00760957"/>
    <w:rsid w:val="00762488"/>
    <w:rsid w:val="00772AC2"/>
    <w:rsid w:val="00781974"/>
    <w:rsid w:val="00782989"/>
    <w:rsid w:val="007867BF"/>
    <w:rsid w:val="007A078C"/>
    <w:rsid w:val="007A3CA9"/>
    <w:rsid w:val="007B21E8"/>
    <w:rsid w:val="007B5534"/>
    <w:rsid w:val="007E4093"/>
    <w:rsid w:val="007F4119"/>
    <w:rsid w:val="007F4C56"/>
    <w:rsid w:val="00801AB3"/>
    <w:rsid w:val="008048DB"/>
    <w:rsid w:val="008116D8"/>
    <w:rsid w:val="00823B71"/>
    <w:rsid w:val="00830362"/>
    <w:rsid w:val="0084035F"/>
    <w:rsid w:val="00844B73"/>
    <w:rsid w:val="00847480"/>
    <w:rsid w:val="008533C3"/>
    <w:rsid w:val="008577B5"/>
    <w:rsid w:val="008653B9"/>
    <w:rsid w:val="00872F21"/>
    <w:rsid w:val="008A46F7"/>
    <w:rsid w:val="008A5DC7"/>
    <w:rsid w:val="008A6501"/>
    <w:rsid w:val="008B22EB"/>
    <w:rsid w:val="008B2C0B"/>
    <w:rsid w:val="008C27A5"/>
    <w:rsid w:val="008C7828"/>
    <w:rsid w:val="008E29D5"/>
    <w:rsid w:val="008E6E39"/>
    <w:rsid w:val="008F44C1"/>
    <w:rsid w:val="008F6D60"/>
    <w:rsid w:val="009103D9"/>
    <w:rsid w:val="009152D6"/>
    <w:rsid w:val="00916152"/>
    <w:rsid w:val="0092553F"/>
    <w:rsid w:val="009272FB"/>
    <w:rsid w:val="009467B1"/>
    <w:rsid w:val="00954FD0"/>
    <w:rsid w:val="009644DD"/>
    <w:rsid w:val="0097622E"/>
    <w:rsid w:val="0098261B"/>
    <w:rsid w:val="00995E81"/>
    <w:rsid w:val="009A4F4F"/>
    <w:rsid w:val="009B1184"/>
    <w:rsid w:val="009E0BC4"/>
    <w:rsid w:val="009F2319"/>
    <w:rsid w:val="009F3617"/>
    <w:rsid w:val="00A04B82"/>
    <w:rsid w:val="00A17520"/>
    <w:rsid w:val="00A273D2"/>
    <w:rsid w:val="00A332AF"/>
    <w:rsid w:val="00A5000E"/>
    <w:rsid w:val="00A660A5"/>
    <w:rsid w:val="00A727D4"/>
    <w:rsid w:val="00A72B38"/>
    <w:rsid w:val="00A75A5C"/>
    <w:rsid w:val="00A82FC7"/>
    <w:rsid w:val="00A8563D"/>
    <w:rsid w:val="00AA301D"/>
    <w:rsid w:val="00AC7145"/>
    <w:rsid w:val="00AC7389"/>
    <w:rsid w:val="00AD1A07"/>
    <w:rsid w:val="00AD3E64"/>
    <w:rsid w:val="00AD4AA6"/>
    <w:rsid w:val="00AD6596"/>
    <w:rsid w:val="00AE3112"/>
    <w:rsid w:val="00AE79FF"/>
    <w:rsid w:val="00AF0660"/>
    <w:rsid w:val="00AF2D3E"/>
    <w:rsid w:val="00AF3123"/>
    <w:rsid w:val="00B01B96"/>
    <w:rsid w:val="00B10334"/>
    <w:rsid w:val="00B26040"/>
    <w:rsid w:val="00B37E1A"/>
    <w:rsid w:val="00B410D7"/>
    <w:rsid w:val="00B75E40"/>
    <w:rsid w:val="00B7685F"/>
    <w:rsid w:val="00B827AE"/>
    <w:rsid w:val="00B87B90"/>
    <w:rsid w:val="00BC6128"/>
    <w:rsid w:val="00BD425B"/>
    <w:rsid w:val="00BD4910"/>
    <w:rsid w:val="00BE07E8"/>
    <w:rsid w:val="00BF0168"/>
    <w:rsid w:val="00BF0D07"/>
    <w:rsid w:val="00BF71BD"/>
    <w:rsid w:val="00C051CF"/>
    <w:rsid w:val="00C06B5B"/>
    <w:rsid w:val="00C269E8"/>
    <w:rsid w:val="00C330C0"/>
    <w:rsid w:val="00C3316E"/>
    <w:rsid w:val="00C44739"/>
    <w:rsid w:val="00C47792"/>
    <w:rsid w:val="00C61145"/>
    <w:rsid w:val="00C836F1"/>
    <w:rsid w:val="00C862F2"/>
    <w:rsid w:val="00C943F9"/>
    <w:rsid w:val="00CA0AB3"/>
    <w:rsid w:val="00CB03CE"/>
    <w:rsid w:val="00CB0D3E"/>
    <w:rsid w:val="00CB1FD0"/>
    <w:rsid w:val="00CB2FC8"/>
    <w:rsid w:val="00CB3430"/>
    <w:rsid w:val="00CC02A4"/>
    <w:rsid w:val="00CC44CA"/>
    <w:rsid w:val="00CF7F70"/>
    <w:rsid w:val="00D07400"/>
    <w:rsid w:val="00D11EC7"/>
    <w:rsid w:val="00D202E0"/>
    <w:rsid w:val="00D2042F"/>
    <w:rsid w:val="00D24362"/>
    <w:rsid w:val="00D24CDF"/>
    <w:rsid w:val="00D260A8"/>
    <w:rsid w:val="00D41AFD"/>
    <w:rsid w:val="00D502DD"/>
    <w:rsid w:val="00D571FD"/>
    <w:rsid w:val="00D57DE7"/>
    <w:rsid w:val="00D60CA8"/>
    <w:rsid w:val="00D878E9"/>
    <w:rsid w:val="00DA54C7"/>
    <w:rsid w:val="00DB206C"/>
    <w:rsid w:val="00DB60FE"/>
    <w:rsid w:val="00DB7912"/>
    <w:rsid w:val="00DD39FC"/>
    <w:rsid w:val="00DD5C8A"/>
    <w:rsid w:val="00DE5C72"/>
    <w:rsid w:val="00DE7DFD"/>
    <w:rsid w:val="00DF0934"/>
    <w:rsid w:val="00E00457"/>
    <w:rsid w:val="00E13569"/>
    <w:rsid w:val="00E14420"/>
    <w:rsid w:val="00E15356"/>
    <w:rsid w:val="00E15F90"/>
    <w:rsid w:val="00E16E12"/>
    <w:rsid w:val="00E309C2"/>
    <w:rsid w:val="00E317C6"/>
    <w:rsid w:val="00E34AAA"/>
    <w:rsid w:val="00E440BE"/>
    <w:rsid w:val="00E4548B"/>
    <w:rsid w:val="00E47180"/>
    <w:rsid w:val="00E509F6"/>
    <w:rsid w:val="00E533D0"/>
    <w:rsid w:val="00E55C81"/>
    <w:rsid w:val="00E67B4D"/>
    <w:rsid w:val="00E75823"/>
    <w:rsid w:val="00E83E86"/>
    <w:rsid w:val="00E91033"/>
    <w:rsid w:val="00E976FC"/>
    <w:rsid w:val="00EA3E39"/>
    <w:rsid w:val="00EA439B"/>
    <w:rsid w:val="00EA7C1A"/>
    <w:rsid w:val="00EC128D"/>
    <w:rsid w:val="00EC2280"/>
    <w:rsid w:val="00EC5C1B"/>
    <w:rsid w:val="00ED096E"/>
    <w:rsid w:val="00EE325D"/>
    <w:rsid w:val="00EF08C3"/>
    <w:rsid w:val="00EF7018"/>
    <w:rsid w:val="00F136F3"/>
    <w:rsid w:val="00F1574E"/>
    <w:rsid w:val="00F24683"/>
    <w:rsid w:val="00F3272F"/>
    <w:rsid w:val="00F47FDA"/>
    <w:rsid w:val="00F511E0"/>
    <w:rsid w:val="00F612F5"/>
    <w:rsid w:val="00F65B64"/>
    <w:rsid w:val="00F70E74"/>
    <w:rsid w:val="00F8187C"/>
    <w:rsid w:val="00F8708F"/>
    <w:rsid w:val="00F932C4"/>
    <w:rsid w:val="00FA033E"/>
    <w:rsid w:val="00FA06A2"/>
    <w:rsid w:val="00FB1889"/>
    <w:rsid w:val="00FB666D"/>
    <w:rsid w:val="00FC2D5B"/>
    <w:rsid w:val="00FD15CD"/>
    <w:rsid w:val="00FD53EC"/>
    <w:rsid w:val="00FD68CA"/>
    <w:rsid w:val="00FE06EF"/>
    <w:rsid w:val="00FE6201"/>
    <w:rsid w:val="00FF1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44FD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44F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FDE"/>
    <w:rPr>
      <w:b/>
      <w:bCs/>
      <w:kern w:val="44"/>
      <w:sz w:val="44"/>
      <w:szCs w:val="44"/>
    </w:rPr>
  </w:style>
  <w:style w:type="character" w:customStyle="1" w:styleId="Heading2Char">
    <w:name w:val="Heading 2 Char"/>
    <w:basedOn w:val="DefaultParagraphFont"/>
    <w:link w:val="Heading2"/>
    <w:uiPriority w:val="9"/>
    <w:rsid w:val="00644FDE"/>
    <w:rPr>
      <w:rFonts w:asciiTheme="majorHAnsi" w:eastAsiaTheme="majorEastAsia" w:hAnsiTheme="majorHAnsi" w:cstheme="majorBidi"/>
      <w:b/>
      <w:bCs/>
      <w:sz w:val="32"/>
      <w:szCs w:val="32"/>
    </w:rPr>
  </w:style>
  <w:style w:type="paragraph" w:styleId="ListParagraph">
    <w:name w:val="List Paragraph"/>
    <w:basedOn w:val="Normal"/>
    <w:uiPriority w:val="34"/>
    <w:qFormat/>
    <w:rsid w:val="008B22EB"/>
    <w:pPr>
      <w:ind w:firstLineChars="200" w:firstLine="420"/>
    </w:pPr>
  </w:style>
  <w:style w:type="paragraph" w:styleId="BalloonText">
    <w:name w:val="Balloon Text"/>
    <w:basedOn w:val="Normal"/>
    <w:link w:val="BalloonTextChar"/>
    <w:uiPriority w:val="99"/>
    <w:semiHidden/>
    <w:unhideWhenUsed/>
    <w:rsid w:val="00A8563D"/>
    <w:rPr>
      <w:sz w:val="16"/>
      <w:szCs w:val="16"/>
    </w:rPr>
  </w:style>
  <w:style w:type="character" w:customStyle="1" w:styleId="BalloonTextChar">
    <w:name w:val="Balloon Text Char"/>
    <w:basedOn w:val="DefaultParagraphFont"/>
    <w:link w:val="BalloonText"/>
    <w:uiPriority w:val="99"/>
    <w:semiHidden/>
    <w:rsid w:val="00A8563D"/>
    <w:rPr>
      <w:sz w:val="16"/>
      <w:szCs w:val="16"/>
    </w:rPr>
  </w:style>
  <w:style w:type="character" w:styleId="CommentReference">
    <w:name w:val="annotation reference"/>
    <w:basedOn w:val="DefaultParagraphFont"/>
    <w:uiPriority w:val="99"/>
    <w:semiHidden/>
    <w:unhideWhenUsed/>
    <w:rsid w:val="00EA3E39"/>
    <w:rPr>
      <w:sz w:val="21"/>
      <w:szCs w:val="21"/>
    </w:rPr>
  </w:style>
  <w:style w:type="paragraph" w:styleId="CommentText">
    <w:name w:val="annotation text"/>
    <w:basedOn w:val="Normal"/>
    <w:link w:val="CommentTextChar"/>
    <w:uiPriority w:val="99"/>
    <w:semiHidden/>
    <w:unhideWhenUsed/>
    <w:rsid w:val="00EA3E39"/>
    <w:pPr>
      <w:jc w:val="left"/>
    </w:pPr>
  </w:style>
  <w:style w:type="character" w:customStyle="1" w:styleId="CommentTextChar">
    <w:name w:val="Comment Text Char"/>
    <w:basedOn w:val="DefaultParagraphFont"/>
    <w:link w:val="CommentText"/>
    <w:uiPriority w:val="99"/>
    <w:semiHidden/>
    <w:rsid w:val="00EA3E39"/>
  </w:style>
  <w:style w:type="paragraph" w:styleId="CommentSubject">
    <w:name w:val="annotation subject"/>
    <w:basedOn w:val="CommentText"/>
    <w:next w:val="CommentText"/>
    <w:link w:val="CommentSubjectChar"/>
    <w:uiPriority w:val="99"/>
    <w:semiHidden/>
    <w:unhideWhenUsed/>
    <w:rsid w:val="00EA3E39"/>
    <w:rPr>
      <w:b/>
      <w:bCs/>
    </w:rPr>
  </w:style>
  <w:style w:type="character" w:customStyle="1" w:styleId="CommentSubjectChar">
    <w:name w:val="Comment Subject Char"/>
    <w:basedOn w:val="CommentTextChar"/>
    <w:link w:val="CommentSubject"/>
    <w:uiPriority w:val="99"/>
    <w:semiHidden/>
    <w:rsid w:val="00EA3E3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44FD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44F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FDE"/>
    <w:rPr>
      <w:b/>
      <w:bCs/>
      <w:kern w:val="44"/>
      <w:sz w:val="44"/>
      <w:szCs w:val="44"/>
    </w:rPr>
  </w:style>
  <w:style w:type="character" w:customStyle="1" w:styleId="Heading2Char">
    <w:name w:val="Heading 2 Char"/>
    <w:basedOn w:val="DefaultParagraphFont"/>
    <w:link w:val="Heading2"/>
    <w:uiPriority w:val="9"/>
    <w:rsid w:val="00644FDE"/>
    <w:rPr>
      <w:rFonts w:asciiTheme="majorHAnsi" w:eastAsiaTheme="majorEastAsia" w:hAnsiTheme="majorHAnsi" w:cstheme="majorBidi"/>
      <w:b/>
      <w:bCs/>
      <w:sz w:val="32"/>
      <w:szCs w:val="32"/>
    </w:rPr>
  </w:style>
  <w:style w:type="paragraph" w:styleId="ListParagraph">
    <w:name w:val="List Paragraph"/>
    <w:basedOn w:val="Normal"/>
    <w:uiPriority w:val="34"/>
    <w:qFormat/>
    <w:rsid w:val="008B22EB"/>
    <w:pPr>
      <w:ind w:firstLineChars="200" w:firstLine="420"/>
    </w:pPr>
  </w:style>
  <w:style w:type="paragraph" w:styleId="BalloonText">
    <w:name w:val="Balloon Text"/>
    <w:basedOn w:val="Normal"/>
    <w:link w:val="BalloonTextChar"/>
    <w:uiPriority w:val="99"/>
    <w:semiHidden/>
    <w:unhideWhenUsed/>
    <w:rsid w:val="00A8563D"/>
    <w:rPr>
      <w:sz w:val="16"/>
      <w:szCs w:val="16"/>
    </w:rPr>
  </w:style>
  <w:style w:type="character" w:customStyle="1" w:styleId="BalloonTextChar">
    <w:name w:val="Balloon Text Char"/>
    <w:basedOn w:val="DefaultParagraphFont"/>
    <w:link w:val="BalloonText"/>
    <w:uiPriority w:val="99"/>
    <w:semiHidden/>
    <w:rsid w:val="00A8563D"/>
    <w:rPr>
      <w:sz w:val="16"/>
      <w:szCs w:val="16"/>
    </w:rPr>
  </w:style>
  <w:style w:type="character" w:styleId="CommentReference">
    <w:name w:val="annotation reference"/>
    <w:basedOn w:val="DefaultParagraphFont"/>
    <w:uiPriority w:val="99"/>
    <w:semiHidden/>
    <w:unhideWhenUsed/>
    <w:rsid w:val="00EA3E39"/>
    <w:rPr>
      <w:sz w:val="21"/>
      <w:szCs w:val="21"/>
    </w:rPr>
  </w:style>
  <w:style w:type="paragraph" w:styleId="CommentText">
    <w:name w:val="annotation text"/>
    <w:basedOn w:val="Normal"/>
    <w:link w:val="CommentTextChar"/>
    <w:uiPriority w:val="99"/>
    <w:semiHidden/>
    <w:unhideWhenUsed/>
    <w:rsid w:val="00EA3E39"/>
    <w:pPr>
      <w:jc w:val="left"/>
    </w:pPr>
  </w:style>
  <w:style w:type="character" w:customStyle="1" w:styleId="CommentTextChar">
    <w:name w:val="Comment Text Char"/>
    <w:basedOn w:val="DefaultParagraphFont"/>
    <w:link w:val="CommentText"/>
    <w:uiPriority w:val="99"/>
    <w:semiHidden/>
    <w:rsid w:val="00EA3E39"/>
  </w:style>
  <w:style w:type="paragraph" w:styleId="CommentSubject">
    <w:name w:val="annotation subject"/>
    <w:basedOn w:val="CommentText"/>
    <w:next w:val="CommentText"/>
    <w:link w:val="CommentSubjectChar"/>
    <w:uiPriority w:val="99"/>
    <w:semiHidden/>
    <w:unhideWhenUsed/>
    <w:rsid w:val="00EA3E39"/>
    <w:rPr>
      <w:b/>
      <w:bCs/>
    </w:rPr>
  </w:style>
  <w:style w:type="character" w:customStyle="1" w:styleId="CommentSubjectChar">
    <w:name w:val="Comment Subject Char"/>
    <w:basedOn w:val="CommentTextChar"/>
    <w:link w:val="CommentSubject"/>
    <w:uiPriority w:val="99"/>
    <w:semiHidden/>
    <w:rsid w:val="00EA3E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80781">
      <w:bodyDiv w:val="1"/>
      <w:marLeft w:val="0"/>
      <w:marRight w:val="0"/>
      <w:marTop w:val="0"/>
      <w:marBottom w:val="0"/>
      <w:divBdr>
        <w:top w:val="none" w:sz="0" w:space="0" w:color="auto"/>
        <w:left w:val="none" w:sz="0" w:space="0" w:color="auto"/>
        <w:bottom w:val="none" w:sz="0" w:space="0" w:color="auto"/>
        <w:right w:val="none" w:sz="0" w:space="0" w:color="auto"/>
      </w:divBdr>
    </w:div>
    <w:div w:id="143925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Delete();" TargetMode="External"/><Relationship Id="rId13" Type="http://schemas.openxmlformats.org/officeDocument/2006/relationships/hyperlink" Target="http://10.64.75.212:1812/notifications_certerr.jsp?CSRFGuardToken=JQZQKBO3IDMI3B0WC8QNGIS7PSK1J79U" TargetMode="External"/><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hyperlink" Target="http://10.64.75.212:1812/mmc_cert_add.jsp?CSRFGuardToken=JQZQKBO3IDMI3B0WC8QNGIS7PSK1J79U&amp;type=active" TargetMode="External"/><Relationship Id="rId12" Type="http://schemas.openxmlformats.org/officeDocument/2006/relationships/hyperlink" Target="javascript:doDeactivate();" TargetMode="Externa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doDelete();" TargetMode="Externa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hyperlink" Target="http://10.64.75.212:1812/mmc_cert_add.jsp?CSRFGuardToken=JQZQKBO3IDMI3B0WC8QNGIS7PSK1J79U&amp;type=active" TargetMode="External"/><Relationship Id="rId19"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hyperlink" Target="javascript:doDeactivate();" TargetMode="External"/><Relationship Id="rId14" Type="http://schemas.openxmlformats.org/officeDocument/2006/relationships/image" Target="media/image1.emf"/><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EF906B-B244-4EDD-B3AA-8D69D42EBF7C}" type="doc">
      <dgm:prSet loTypeId="urn:microsoft.com/office/officeart/2008/layout/HorizontalMultiLevelHierarchy" loCatId="hierarchy" qsTypeId="urn:microsoft.com/office/officeart/2005/8/quickstyle/simple3" qsCatId="simple" csTypeId="urn:microsoft.com/office/officeart/2005/8/colors/accent1_2" csCatId="accent1" phldr="1"/>
      <dgm:spPr/>
      <dgm:t>
        <a:bodyPr/>
        <a:lstStyle/>
        <a:p>
          <a:endParaRPr lang="zh-CN" altLang="en-US"/>
        </a:p>
      </dgm:t>
    </dgm:pt>
    <dgm:pt modelId="{F765CB99-7F88-4172-B49B-4EA1CE0A6A74}">
      <dgm:prSet phldrT="[Text]"/>
      <dgm:spPr/>
      <dgm:t>
        <a:bodyPr/>
        <a:lstStyle/>
        <a:p>
          <a:r>
            <a:rPr lang="en-US" altLang="zh-CN"/>
            <a:t>root</a:t>
          </a:r>
          <a:endParaRPr lang="zh-CN" altLang="en-US"/>
        </a:p>
      </dgm:t>
    </dgm:pt>
    <dgm:pt modelId="{BFFAF5EC-34ED-4E3B-8E7C-EDECEDA6C042}" type="parTrans" cxnId="{05E0B6B2-220A-41AB-8100-E93FBC5E5541}">
      <dgm:prSet/>
      <dgm:spPr/>
      <dgm:t>
        <a:bodyPr/>
        <a:lstStyle/>
        <a:p>
          <a:endParaRPr lang="zh-CN" altLang="en-US"/>
        </a:p>
      </dgm:t>
    </dgm:pt>
    <dgm:pt modelId="{058BE593-5738-4DF4-8C98-2A88D7D2249D}" type="sibTrans" cxnId="{05E0B6B2-220A-41AB-8100-E93FBC5E5541}">
      <dgm:prSet/>
      <dgm:spPr/>
      <dgm:t>
        <a:bodyPr/>
        <a:lstStyle/>
        <a:p>
          <a:endParaRPr lang="zh-CN" altLang="en-US"/>
        </a:p>
      </dgm:t>
    </dgm:pt>
    <dgm:pt modelId="{2DDA8B00-2BD8-4CDE-8393-4C1163BE82B6}">
      <dgm:prSet phldrT="[Text]"/>
      <dgm:spPr/>
      <dgm:t>
        <a:bodyPr/>
        <a:lstStyle/>
        <a:p>
          <a:pPr algn="l"/>
          <a:r>
            <a:rPr lang="en-US" altLang="zh-CN"/>
            <a:t>https_ca</a:t>
          </a:r>
          <a:endParaRPr lang="zh-CN" altLang="en-US"/>
        </a:p>
      </dgm:t>
    </dgm:pt>
    <dgm:pt modelId="{50474143-9110-4F8C-8CE2-E7A536479AAC}" type="parTrans" cxnId="{0CC91D14-D447-47E2-878E-3E4E06EE801B}">
      <dgm:prSet/>
      <dgm:spPr/>
      <dgm:t>
        <a:bodyPr/>
        <a:lstStyle/>
        <a:p>
          <a:endParaRPr lang="zh-CN" altLang="en-US"/>
        </a:p>
      </dgm:t>
    </dgm:pt>
    <dgm:pt modelId="{99F628D9-128A-4843-81BA-94F9DAD46EF9}" type="sibTrans" cxnId="{0CC91D14-D447-47E2-878E-3E4E06EE801B}">
      <dgm:prSet/>
      <dgm:spPr/>
      <dgm:t>
        <a:bodyPr/>
        <a:lstStyle/>
        <a:p>
          <a:endParaRPr lang="zh-CN" altLang="en-US"/>
        </a:p>
      </dgm:t>
    </dgm:pt>
    <dgm:pt modelId="{DA934CA0-49FC-4A7A-A1A8-DF6198CBDA68}">
      <dgm:prSet phldrT="[Text]"/>
      <dgm:spPr/>
      <dgm:t>
        <a:bodyPr/>
        <a:lstStyle/>
        <a:p>
          <a:pPr algn="l"/>
          <a:r>
            <a:rPr lang="en-US" altLang="zh-CN"/>
            <a:t>certificates</a:t>
          </a:r>
          <a:endParaRPr lang="zh-CN" altLang="en-US"/>
        </a:p>
      </dgm:t>
    </dgm:pt>
    <dgm:pt modelId="{9C16E05A-73E8-43C3-B591-1730023F86FE}" type="parTrans" cxnId="{5CA90BE0-AF0B-46CB-8604-CE00CB7CA2A0}">
      <dgm:prSet/>
      <dgm:spPr/>
      <dgm:t>
        <a:bodyPr/>
        <a:lstStyle/>
        <a:p>
          <a:endParaRPr lang="zh-CN" altLang="en-US"/>
        </a:p>
      </dgm:t>
    </dgm:pt>
    <dgm:pt modelId="{15D8D38B-ACF2-46B4-BB5B-F90F102E497C}" type="sibTrans" cxnId="{5CA90BE0-AF0B-46CB-8604-CE00CB7CA2A0}">
      <dgm:prSet/>
      <dgm:spPr/>
      <dgm:t>
        <a:bodyPr/>
        <a:lstStyle/>
        <a:p>
          <a:endParaRPr lang="zh-CN" altLang="en-US"/>
        </a:p>
      </dgm:t>
    </dgm:pt>
    <dgm:pt modelId="{83271BCB-0992-472D-9173-146BEF32D28D}">
      <dgm:prSet phldrT="[Text]"/>
      <dgm:spPr/>
      <dgm:t>
        <a:bodyPr/>
        <a:lstStyle/>
        <a:p>
          <a:pPr algn="l"/>
          <a:r>
            <a:rPr lang="en-US" altLang="zh-CN"/>
            <a:t>company_id.trust</a:t>
          </a:r>
          <a:endParaRPr lang="zh-CN" altLang="en-US"/>
        </a:p>
      </dgm:t>
    </dgm:pt>
    <dgm:pt modelId="{AE159729-1544-484C-B7A0-7B939133C256}" type="parTrans" cxnId="{F08BC1EA-F511-4617-BC88-CADAD1F4BA09}">
      <dgm:prSet/>
      <dgm:spPr/>
      <dgm:t>
        <a:bodyPr/>
        <a:lstStyle/>
        <a:p>
          <a:endParaRPr lang="zh-CN" altLang="en-US"/>
        </a:p>
      </dgm:t>
    </dgm:pt>
    <dgm:pt modelId="{AA7C7CB6-8F42-496A-9E0F-09FC3855C8CD}" type="sibTrans" cxnId="{F08BC1EA-F511-4617-BC88-CADAD1F4BA09}">
      <dgm:prSet/>
      <dgm:spPr/>
      <dgm:t>
        <a:bodyPr/>
        <a:lstStyle/>
        <a:p>
          <a:endParaRPr lang="zh-CN" altLang="en-US"/>
        </a:p>
      </dgm:t>
    </dgm:pt>
    <dgm:pt modelId="{5F72394E-8B68-465B-B9C6-807BC644CE92}">
      <dgm:prSet phldrT="[Text]"/>
      <dgm:spPr/>
      <dgm:t>
        <a:bodyPr/>
        <a:lstStyle/>
        <a:p>
          <a:pPr algn="l"/>
          <a:r>
            <a:rPr lang="en-US" altLang="zh-CN"/>
            <a:t>crl</a:t>
          </a:r>
          <a:endParaRPr lang="zh-CN" altLang="en-US"/>
        </a:p>
      </dgm:t>
    </dgm:pt>
    <dgm:pt modelId="{E70C979C-534B-47C3-92A7-78FBE310D3A3}" type="parTrans" cxnId="{8EE9521F-FD35-42FB-896E-CF98E62652B2}">
      <dgm:prSet/>
      <dgm:spPr/>
      <dgm:t>
        <a:bodyPr/>
        <a:lstStyle/>
        <a:p>
          <a:endParaRPr lang="zh-CN" altLang="en-US"/>
        </a:p>
      </dgm:t>
    </dgm:pt>
    <dgm:pt modelId="{65871045-F013-460B-AE8D-286779BA8D30}" type="sibTrans" cxnId="{8EE9521F-FD35-42FB-896E-CF98E62652B2}">
      <dgm:prSet/>
      <dgm:spPr/>
      <dgm:t>
        <a:bodyPr/>
        <a:lstStyle/>
        <a:p>
          <a:endParaRPr lang="zh-CN" altLang="en-US"/>
        </a:p>
      </dgm:t>
    </dgm:pt>
    <dgm:pt modelId="{B29D2B4D-C26D-4293-A033-F2AA45A79C5E}">
      <dgm:prSet phldrT="[Text]"/>
      <dgm:spPr/>
      <dgm:t>
        <a:bodyPr/>
        <a:lstStyle/>
        <a:p>
          <a:pPr algn="l"/>
          <a:r>
            <a:rPr lang="en-US" altLang="zh-CN"/>
            <a:t>default.trust</a:t>
          </a:r>
          <a:endParaRPr lang="zh-CN" altLang="en-US"/>
        </a:p>
      </dgm:t>
    </dgm:pt>
    <dgm:pt modelId="{01FB327F-7A4F-46E8-B7E2-118F90AAFA29}" type="parTrans" cxnId="{FC060407-C3AF-4D96-8789-BE6F581DDC35}">
      <dgm:prSet/>
      <dgm:spPr/>
      <dgm:t>
        <a:bodyPr/>
        <a:lstStyle/>
        <a:p>
          <a:endParaRPr lang="zh-CN" altLang="en-US"/>
        </a:p>
      </dgm:t>
    </dgm:pt>
    <dgm:pt modelId="{40DE4E58-B1EE-4A33-97B4-2903757532C8}" type="sibTrans" cxnId="{FC060407-C3AF-4D96-8789-BE6F581DDC35}">
      <dgm:prSet/>
      <dgm:spPr/>
      <dgm:t>
        <a:bodyPr/>
        <a:lstStyle/>
        <a:p>
          <a:endParaRPr lang="zh-CN" altLang="en-US"/>
        </a:p>
      </dgm:t>
    </dgm:pt>
    <dgm:pt modelId="{28F80F3A-7F1B-4940-B124-697C36F5AB06}">
      <dgm:prSet phldrT="[Text]"/>
      <dgm:spPr/>
      <dgm:t>
        <a:bodyPr/>
        <a:lstStyle/>
        <a:p>
          <a:pPr algn="l"/>
          <a:r>
            <a:rPr lang="en-US" altLang="zh-CN"/>
            <a:t>serialno</a:t>
          </a:r>
          <a:endParaRPr lang="zh-CN" altLang="en-US"/>
        </a:p>
      </dgm:t>
    </dgm:pt>
    <dgm:pt modelId="{EC6BF207-DFF1-43DE-9FA0-88E70E5CE069}" type="parTrans" cxnId="{43D6AAB1-6BD8-4C0E-956F-2E63259C4A52}">
      <dgm:prSet/>
      <dgm:spPr/>
      <dgm:t>
        <a:bodyPr/>
        <a:lstStyle/>
        <a:p>
          <a:endParaRPr lang="zh-CN" altLang="en-US"/>
        </a:p>
      </dgm:t>
    </dgm:pt>
    <dgm:pt modelId="{EE583D2E-EA7D-4908-9953-F7AA1B29CB97}" type="sibTrans" cxnId="{43D6AAB1-6BD8-4C0E-956F-2E63259C4A52}">
      <dgm:prSet/>
      <dgm:spPr/>
      <dgm:t>
        <a:bodyPr/>
        <a:lstStyle/>
        <a:p>
          <a:endParaRPr lang="zh-CN" altLang="en-US"/>
        </a:p>
      </dgm:t>
    </dgm:pt>
    <dgm:pt modelId="{44D94652-CF25-4D48-95A3-EF163221E3E8}">
      <dgm:prSet phldrT="[Text]"/>
      <dgm:spPr/>
      <dgm:t>
        <a:bodyPr/>
        <a:lstStyle/>
        <a:p>
          <a:pPr algn="l"/>
          <a:r>
            <a:rPr lang="en-US" altLang="zh-CN"/>
            <a:t>rehash</a:t>
          </a:r>
          <a:endParaRPr lang="zh-CN" altLang="en-US"/>
        </a:p>
      </dgm:t>
    </dgm:pt>
    <dgm:pt modelId="{D6713BA7-0417-47F3-B2CE-4D608C1089F3}" type="parTrans" cxnId="{C5CAEA84-5720-4856-ACC5-6291757F5131}">
      <dgm:prSet/>
      <dgm:spPr/>
      <dgm:t>
        <a:bodyPr/>
        <a:lstStyle/>
        <a:p>
          <a:endParaRPr lang="zh-CN" altLang="en-US"/>
        </a:p>
      </dgm:t>
    </dgm:pt>
    <dgm:pt modelId="{ED6E974A-F5BE-4AAA-B22B-6A00EE14E72D}" type="sibTrans" cxnId="{C5CAEA84-5720-4856-ACC5-6291757F5131}">
      <dgm:prSet/>
      <dgm:spPr/>
      <dgm:t>
        <a:bodyPr/>
        <a:lstStyle/>
        <a:p>
          <a:endParaRPr lang="zh-CN" altLang="en-US"/>
        </a:p>
      </dgm:t>
    </dgm:pt>
    <dgm:pt modelId="{CF280C79-633F-4996-85B6-0B7DE684C8F9}">
      <dgm:prSet phldrT="[Text]"/>
      <dgm:spPr/>
      <dgm:t>
        <a:bodyPr/>
        <a:lstStyle/>
        <a:p>
          <a:pPr algn="l"/>
          <a:r>
            <a:rPr lang="en-US" altLang="zh-CN"/>
            <a:t>rehash</a:t>
          </a:r>
          <a:endParaRPr lang="zh-CN" altLang="en-US"/>
        </a:p>
      </dgm:t>
    </dgm:pt>
    <dgm:pt modelId="{32287613-EED3-48CC-BE26-D88CAC93901F}" type="parTrans" cxnId="{D3224960-00C7-4C76-835A-B3C15D379E5E}">
      <dgm:prSet/>
      <dgm:spPr/>
      <dgm:t>
        <a:bodyPr/>
        <a:lstStyle/>
        <a:p>
          <a:endParaRPr lang="zh-CN" altLang="en-US"/>
        </a:p>
      </dgm:t>
    </dgm:pt>
    <dgm:pt modelId="{D35604A1-7A9B-4614-8E7A-354F10007446}" type="sibTrans" cxnId="{D3224960-00C7-4C76-835A-B3C15D379E5E}">
      <dgm:prSet/>
      <dgm:spPr/>
      <dgm:t>
        <a:bodyPr/>
        <a:lstStyle/>
        <a:p>
          <a:endParaRPr lang="zh-CN" altLang="en-US"/>
        </a:p>
      </dgm:t>
    </dgm:pt>
    <dgm:pt modelId="{8DA1666D-8E49-427A-B981-D917B56889EB}">
      <dgm:prSet phldrT="[Text]"/>
      <dgm:spPr/>
      <dgm:t>
        <a:bodyPr/>
        <a:lstStyle/>
        <a:p>
          <a:pPr algn="l"/>
          <a:r>
            <a:rPr lang="en-US" altLang="zh-CN"/>
            <a:t>script</a:t>
          </a:r>
          <a:endParaRPr lang="zh-CN" altLang="en-US"/>
        </a:p>
      </dgm:t>
    </dgm:pt>
    <dgm:pt modelId="{D9182942-B9A0-480C-89CA-4D6A0CBCA5AB}" type="parTrans" cxnId="{13BF5DD3-7675-4ACC-8537-0E56FBCA12CA}">
      <dgm:prSet/>
      <dgm:spPr/>
      <dgm:t>
        <a:bodyPr/>
        <a:lstStyle/>
        <a:p>
          <a:endParaRPr lang="zh-CN" altLang="en-US"/>
        </a:p>
      </dgm:t>
    </dgm:pt>
    <dgm:pt modelId="{80FEB6FC-F936-40D1-AD74-AEF35AAAD95F}" type="sibTrans" cxnId="{13BF5DD3-7675-4ACC-8537-0E56FBCA12CA}">
      <dgm:prSet/>
      <dgm:spPr/>
    </dgm:pt>
    <dgm:pt modelId="{1C4BE36A-6590-4569-ADBC-C44C289FA50A}" type="pres">
      <dgm:prSet presAssocID="{8FEF906B-B244-4EDD-B3AA-8D69D42EBF7C}" presName="Name0" presStyleCnt="0">
        <dgm:presLayoutVars>
          <dgm:chPref val="1"/>
          <dgm:dir/>
          <dgm:animOne val="branch"/>
          <dgm:animLvl val="lvl"/>
          <dgm:resizeHandles val="exact"/>
        </dgm:presLayoutVars>
      </dgm:prSet>
      <dgm:spPr/>
      <dgm:t>
        <a:bodyPr/>
        <a:lstStyle/>
        <a:p>
          <a:endParaRPr lang="zh-CN" altLang="en-US"/>
        </a:p>
      </dgm:t>
    </dgm:pt>
    <dgm:pt modelId="{2AF15EE4-CB3B-4ACB-8234-B0F6EF79433B}" type="pres">
      <dgm:prSet presAssocID="{F765CB99-7F88-4172-B49B-4EA1CE0A6A74}" presName="root1" presStyleCnt="0"/>
      <dgm:spPr/>
    </dgm:pt>
    <dgm:pt modelId="{99B07B8D-C4FB-4915-9AD0-067EB7C6C7F5}" type="pres">
      <dgm:prSet presAssocID="{F765CB99-7F88-4172-B49B-4EA1CE0A6A74}" presName="LevelOneTextNode" presStyleLbl="node0" presStyleIdx="0" presStyleCnt="1" custScaleY="138005" custLinFactNeighborX="-79012" custLinFactNeighborY="-5254">
        <dgm:presLayoutVars>
          <dgm:chPref val="3"/>
        </dgm:presLayoutVars>
      </dgm:prSet>
      <dgm:spPr/>
      <dgm:t>
        <a:bodyPr/>
        <a:lstStyle/>
        <a:p>
          <a:endParaRPr lang="zh-CN" altLang="en-US"/>
        </a:p>
      </dgm:t>
    </dgm:pt>
    <dgm:pt modelId="{E542993E-FFC7-4841-8E43-863A9B342FC0}" type="pres">
      <dgm:prSet presAssocID="{F765CB99-7F88-4172-B49B-4EA1CE0A6A74}" presName="level2hierChild" presStyleCnt="0"/>
      <dgm:spPr/>
    </dgm:pt>
    <dgm:pt modelId="{09DD5467-EE64-4CFB-9FB3-0965EC7BBFFB}" type="pres">
      <dgm:prSet presAssocID="{50474143-9110-4F8C-8CE2-E7A536479AAC}" presName="conn2-1" presStyleLbl="parChTrans1D2" presStyleIdx="0" presStyleCnt="7"/>
      <dgm:spPr/>
      <dgm:t>
        <a:bodyPr/>
        <a:lstStyle/>
        <a:p>
          <a:endParaRPr lang="zh-CN" altLang="en-US"/>
        </a:p>
      </dgm:t>
    </dgm:pt>
    <dgm:pt modelId="{7D87F4E2-E8BE-48EF-8994-00BDBE898A01}" type="pres">
      <dgm:prSet presAssocID="{50474143-9110-4F8C-8CE2-E7A536479AAC}" presName="connTx" presStyleLbl="parChTrans1D2" presStyleIdx="0" presStyleCnt="7"/>
      <dgm:spPr/>
      <dgm:t>
        <a:bodyPr/>
        <a:lstStyle/>
        <a:p>
          <a:endParaRPr lang="zh-CN" altLang="en-US"/>
        </a:p>
      </dgm:t>
    </dgm:pt>
    <dgm:pt modelId="{B298C73B-B55B-430E-A1E8-65F0EFA597BD}" type="pres">
      <dgm:prSet presAssocID="{2DDA8B00-2BD8-4CDE-8393-4C1163BE82B6}" presName="root2" presStyleCnt="0"/>
      <dgm:spPr/>
    </dgm:pt>
    <dgm:pt modelId="{57B59147-71C0-4D8B-9744-BB41E2B4A33C}" type="pres">
      <dgm:prSet presAssocID="{2DDA8B00-2BD8-4CDE-8393-4C1163BE82B6}" presName="LevelTwoTextNode" presStyleLbl="node2" presStyleIdx="0" presStyleCnt="7" custLinFactNeighborX="-20088">
        <dgm:presLayoutVars>
          <dgm:chPref val="3"/>
        </dgm:presLayoutVars>
      </dgm:prSet>
      <dgm:spPr/>
      <dgm:t>
        <a:bodyPr/>
        <a:lstStyle/>
        <a:p>
          <a:endParaRPr lang="zh-CN" altLang="en-US"/>
        </a:p>
      </dgm:t>
    </dgm:pt>
    <dgm:pt modelId="{FCD586D7-3AD3-407C-BEF9-667CFCFA5F2F}" type="pres">
      <dgm:prSet presAssocID="{2DDA8B00-2BD8-4CDE-8393-4C1163BE82B6}" presName="level3hierChild" presStyleCnt="0"/>
      <dgm:spPr/>
    </dgm:pt>
    <dgm:pt modelId="{E7D7EBFA-C726-4FBC-94D3-4869AD2EB2E6}" type="pres">
      <dgm:prSet presAssocID="{9C16E05A-73E8-43C3-B591-1730023F86FE}" presName="conn2-1" presStyleLbl="parChTrans1D2" presStyleIdx="1" presStyleCnt="7"/>
      <dgm:spPr/>
      <dgm:t>
        <a:bodyPr/>
        <a:lstStyle/>
        <a:p>
          <a:endParaRPr lang="zh-CN" altLang="en-US"/>
        </a:p>
      </dgm:t>
    </dgm:pt>
    <dgm:pt modelId="{1D89BF8F-08DC-41E8-AC5F-CD5CB7328E9C}" type="pres">
      <dgm:prSet presAssocID="{9C16E05A-73E8-43C3-B591-1730023F86FE}" presName="connTx" presStyleLbl="parChTrans1D2" presStyleIdx="1" presStyleCnt="7"/>
      <dgm:spPr/>
      <dgm:t>
        <a:bodyPr/>
        <a:lstStyle/>
        <a:p>
          <a:endParaRPr lang="zh-CN" altLang="en-US"/>
        </a:p>
      </dgm:t>
    </dgm:pt>
    <dgm:pt modelId="{9C00B951-1432-4DC1-8036-A7A9894E8CDA}" type="pres">
      <dgm:prSet presAssocID="{DA934CA0-49FC-4A7A-A1A8-DF6198CBDA68}" presName="root2" presStyleCnt="0"/>
      <dgm:spPr/>
    </dgm:pt>
    <dgm:pt modelId="{B0E9E902-786F-48A2-9F77-C056A8BFE0DA}" type="pres">
      <dgm:prSet presAssocID="{DA934CA0-49FC-4A7A-A1A8-DF6198CBDA68}" presName="LevelTwoTextNode" presStyleLbl="node2" presStyleIdx="1" presStyleCnt="7" custLinFactNeighborX="-20088" custLinFactNeighborY="2632">
        <dgm:presLayoutVars>
          <dgm:chPref val="3"/>
        </dgm:presLayoutVars>
      </dgm:prSet>
      <dgm:spPr/>
      <dgm:t>
        <a:bodyPr/>
        <a:lstStyle/>
        <a:p>
          <a:endParaRPr lang="zh-CN" altLang="en-US"/>
        </a:p>
      </dgm:t>
    </dgm:pt>
    <dgm:pt modelId="{A55BB2C5-CF32-4EA9-AEA9-1AB287BC9FD9}" type="pres">
      <dgm:prSet presAssocID="{DA934CA0-49FC-4A7A-A1A8-DF6198CBDA68}" presName="level3hierChild" presStyleCnt="0"/>
      <dgm:spPr/>
    </dgm:pt>
    <dgm:pt modelId="{8462FF05-8B6D-41C3-8CC8-E7B816479C4F}" type="pres">
      <dgm:prSet presAssocID="{D6713BA7-0417-47F3-B2CE-4D608C1089F3}" presName="conn2-1" presStyleLbl="parChTrans1D3" presStyleIdx="0" presStyleCnt="2"/>
      <dgm:spPr/>
      <dgm:t>
        <a:bodyPr/>
        <a:lstStyle/>
        <a:p>
          <a:endParaRPr lang="zh-CN" altLang="en-US"/>
        </a:p>
      </dgm:t>
    </dgm:pt>
    <dgm:pt modelId="{1B64A457-7BB2-4AFF-A1E3-164A1110BB1B}" type="pres">
      <dgm:prSet presAssocID="{D6713BA7-0417-47F3-B2CE-4D608C1089F3}" presName="connTx" presStyleLbl="parChTrans1D3" presStyleIdx="0" presStyleCnt="2"/>
      <dgm:spPr/>
      <dgm:t>
        <a:bodyPr/>
        <a:lstStyle/>
        <a:p>
          <a:endParaRPr lang="zh-CN" altLang="en-US"/>
        </a:p>
      </dgm:t>
    </dgm:pt>
    <dgm:pt modelId="{E294F68D-D0EB-41A1-A1CA-6D03AEFD0804}" type="pres">
      <dgm:prSet presAssocID="{44D94652-CF25-4D48-95A3-EF163221E3E8}" presName="root2" presStyleCnt="0"/>
      <dgm:spPr/>
    </dgm:pt>
    <dgm:pt modelId="{896D4D07-4E13-4C66-8AE1-743650D72EC8}" type="pres">
      <dgm:prSet presAssocID="{44D94652-CF25-4D48-95A3-EF163221E3E8}" presName="LevelTwoTextNode" presStyleLbl="node3" presStyleIdx="0" presStyleCnt="2" custScaleX="54569" custLinFactNeighborY="2249">
        <dgm:presLayoutVars>
          <dgm:chPref val="3"/>
        </dgm:presLayoutVars>
      </dgm:prSet>
      <dgm:spPr/>
      <dgm:t>
        <a:bodyPr/>
        <a:lstStyle/>
        <a:p>
          <a:endParaRPr lang="zh-CN" altLang="en-US"/>
        </a:p>
      </dgm:t>
    </dgm:pt>
    <dgm:pt modelId="{5F6B5B5A-805C-4C6C-AEFD-7E84107F9A8A}" type="pres">
      <dgm:prSet presAssocID="{44D94652-CF25-4D48-95A3-EF163221E3E8}" presName="level3hierChild" presStyleCnt="0"/>
      <dgm:spPr/>
    </dgm:pt>
    <dgm:pt modelId="{D85CC787-6EC1-4679-B77C-827E1F5DA1AA}" type="pres">
      <dgm:prSet presAssocID="{01FB327F-7A4F-46E8-B7E2-118F90AAFA29}" presName="conn2-1" presStyleLbl="parChTrans1D2" presStyleIdx="2" presStyleCnt="7"/>
      <dgm:spPr/>
      <dgm:t>
        <a:bodyPr/>
        <a:lstStyle/>
        <a:p>
          <a:endParaRPr lang="zh-CN" altLang="en-US"/>
        </a:p>
      </dgm:t>
    </dgm:pt>
    <dgm:pt modelId="{6F5E4E9E-02E1-4360-8942-9977A4CCEC3C}" type="pres">
      <dgm:prSet presAssocID="{01FB327F-7A4F-46E8-B7E2-118F90AAFA29}" presName="connTx" presStyleLbl="parChTrans1D2" presStyleIdx="2" presStyleCnt="7"/>
      <dgm:spPr/>
      <dgm:t>
        <a:bodyPr/>
        <a:lstStyle/>
        <a:p>
          <a:endParaRPr lang="zh-CN" altLang="en-US"/>
        </a:p>
      </dgm:t>
    </dgm:pt>
    <dgm:pt modelId="{927CBE46-3807-4307-8AAD-F80A9BA2427F}" type="pres">
      <dgm:prSet presAssocID="{B29D2B4D-C26D-4293-A033-F2AA45A79C5E}" presName="root2" presStyleCnt="0"/>
      <dgm:spPr/>
    </dgm:pt>
    <dgm:pt modelId="{AE618C67-B55D-4992-ACEC-6D305F919180}" type="pres">
      <dgm:prSet presAssocID="{B29D2B4D-C26D-4293-A033-F2AA45A79C5E}" presName="LevelTwoTextNode" presStyleLbl="node2" presStyleIdx="2" presStyleCnt="7" custLinFactNeighborX="-19257" custLinFactNeighborY="15789">
        <dgm:presLayoutVars>
          <dgm:chPref val="3"/>
        </dgm:presLayoutVars>
      </dgm:prSet>
      <dgm:spPr/>
      <dgm:t>
        <a:bodyPr/>
        <a:lstStyle/>
        <a:p>
          <a:endParaRPr lang="zh-CN" altLang="en-US"/>
        </a:p>
      </dgm:t>
    </dgm:pt>
    <dgm:pt modelId="{13719AA4-DB22-462C-9069-02F8B1335CAF}" type="pres">
      <dgm:prSet presAssocID="{B29D2B4D-C26D-4293-A033-F2AA45A79C5E}" presName="level3hierChild" presStyleCnt="0"/>
      <dgm:spPr/>
    </dgm:pt>
    <dgm:pt modelId="{9CF5AABC-5A80-4248-97D9-506204380942}" type="pres">
      <dgm:prSet presAssocID="{AE159729-1544-484C-B7A0-7B939133C256}" presName="conn2-1" presStyleLbl="parChTrans1D2" presStyleIdx="3" presStyleCnt="7"/>
      <dgm:spPr/>
      <dgm:t>
        <a:bodyPr/>
        <a:lstStyle/>
        <a:p>
          <a:endParaRPr lang="zh-CN" altLang="en-US"/>
        </a:p>
      </dgm:t>
    </dgm:pt>
    <dgm:pt modelId="{32B05622-B0CF-4529-A823-8E059D5A3F28}" type="pres">
      <dgm:prSet presAssocID="{AE159729-1544-484C-B7A0-7B939133C256}" presName="connTx" presStyleLbl="parChTrans1D2" presStyleIdx="3" presStyleCnt="7"/>
      <dgm:spPr/>
      <dgm:t>
        <a:bodyPr/>
        <a:lstStyle/>
        <a:p>
          <a:endParaRPr lang="zh-CN" altLang="en-US"/>
        </a:p>
      </dgm:t>
    </dgm:pt>
    <dgm:pt modelId="{360A9F20-1D7C-48ED-B5AB-600C84440743}" type="pres">
      <dgm:prSet presAssocID="{83271BCB-0992-472D-9173-146BEF32D28D}" presName="root2" presStyleCnt="0"/>
      <dgm:spPr/>
    </dgm:pt>
    <dgm:pt modelId="{A0DBB8E2-5DF5-4DEA-B7EB-C50044C34D65}" type="pres">
      <dgm:prSet presAssocID="{83271BCB-0992-472D-9173-146BEF32D28D}" presName="LevelTwoTextNode" presStyleLbl="node2" presStyleIdx="3" presStyleCnt="7" custLinFactNeighborX="-18484" custLinFactNeighborY="2636">
        <dgm:presLayoutVars>
          <dgm:chPref val="3"/>
        </dgm:presLayoutVars>
      </dgm:prSet>
      <dgm:spPr/>
      <dgm:t>
        <a:bodyPr/>
        <a:lstStyle/>
        <a:p>
          <a:endParaRPr lang="zh-CN" altLang="en-US"/>
        </a:p>
      </dgm:t>
    </dgm:pt>
    <dgm:pt modelId="{8C03690F-2119-4462-B404-9D5EED2AB065}" type="pres">
      <dgm:prSet presAssocID="{83271BCB-0992-472D-9173-146BEF32D28D}" presName="level3hierChild" presStyleCnt="0"/>
      <dgm:spPr/>
    </dgm:pt>
    <dgm:pt modelId="{A155D7EC-D1EC-4852-8CA4-B5BA9BD1340A}" type="pres">
      <dgm:prSet presAssocID="{E70C979C-534B-47C3-92A7-78FBE310D3A3}" presName="conn2-1" presStyleLbl="parChTrans1D2" presStyleIdx="4" presStyleCnt="7"/>
      <dgm:spPr/>
      <dgm:t>
        <a:bodyPr/>
        <a:lstStyle/>
        <a:p>
          <a:endParaRPr lang="zh-CN" altLang="en-US"/>
        </a:p>
      </dgm:t>
    </dgm:pt>
    <dgm:pt modelId="{ED1CBDD2-90F0-4A8B-98EC-BC94068184AD}" type="pres">
      <dgm:prSet presAssocID="{E70C979C-534B-47C3-92A7-78FBE310D3A3}" presName="connTx" presStyleLbl="parChTrans1D2" presStyleIdx="4" presStyleCnt="7"/>
      <dgm:spPr/>
      <dgm:t>
        <a:bodyPr/>
        <a:lstStyle/>
        <a:p>
          <a:endParaRPr lang="zh-CN" altLang="en-US"/>
        </a:p>
      </dgm:t>
    </dgm:pt>
    <dgm:pt modelId="{C7AE4402-AC7D-4B1C-B81B-39613D027B56}" type="pres">
      <dgm:prSet presAssocID="{5F72394E-8B68-465B-B9C6-807BC644CE92}" presName="root2" presStyleCnt="0"/>
      <dgm:spPr/>
    </dgm:pt>
    <dgm:pt modelId="{551830D6-E89D-4EEF-8069-E47A7659EA42}" type="pres">
      <dgm:prSet presAssocID="{5F72394E-8B68-465B-B9C6-807BC644CE92}" presName="LevelTwoTextNode" presStyleLbl="node2" presStyleIdx="4" presStyleCnt="7" custLinFactNeighborX="-19286" custLinFactNeighborY="-5261">
        <dgm:presLayoutVars>
          <dgm:chPref val="3"/>
        </dgm:presLayoutVars>
      </dgm:prSet>
      <dgm:spPr/>
      <dgm:t>
        <a:bodyPr/>
        <a:lstStyle/>
        <a:p>
          <a:endParaRPr lang="zh-CN" altLang="en-US"/>
        </a:p>
      </dgm:t>
    </dgm:pt>
    <dgm:pt modelId="{2307F00F-64F1-4B36-870B-C882029B5099}" type="pres">
      <dgm:prSet presAssocID="{5F72394E-8B68-465B-B9C6-807BC644CE92}" presName="level3hierChild" presStyleCnt="0"/>
      <dgm:spPr/>
    </dgm:pt>
    <dgm:pt modelId="{845ADCA3-88AB-4D82-B550-5BDFAE2D7F38}" type="pres">
      <dgm:prSet presAssocID="{32287613-EED3-48CC-BE26-D88CAC93901F}" presName="conn2-1" presStyleLbl="parChTrans1D3" presStyleIdx="1" presStyleCnt="2"/>
      <dgm:spPr/>
      <dgm:t>
        <a:bodyPr/>
        <a:lstStyle/>
        <a:p>
          <a:endParaRPr lang="zh-CN" altLang="en-US"/>
        </a:p>
      </dgm:t>
    </dgm:pt>
    <dgm:pt modelId="{D2CE9FC6-5E54-416B-B6B2-A2FCF8A129A2}" type="pres">
      <dgm:prSet presAssocID="{32287613-EED3-48CC-BE26-D88CAC93901F}" presName="connTx" presStyleLbl="parChTrans1D3" presStyleIdx="1" presStyleCnt="2"/>
      <dgm:spPr/>
      <dgm:t>
        <a:bodyPr/>
        <a:lstStyle/>
        <a:p>
          <a:endParaRPr lang="zh-CN" altLang="en-US"/>
        </a:p>
      </dgm:t>
    </dgm:pt>
    <dgm:pt modelId="{DF48B5E3-5924-420A-8885-9ACEB3F8B50D}" type="pres">
      <dgm:prSet presAssocID="{CF280C79-633F-4996-85B6-0B7DE684C8F9}" presName="root2" presStyleCnt="0"/>
      <dgm:spPr/>
    </dgm:pt>
    <dgm:pt modelId="{4DE68D34-A0FC-40F2-9F8D-AF4FF7B62C09}" type="pres">
      <dgm:prSet presAssocID="{CF280C79-633F-4996-85B6-0B7DE684C8F9}" presName="LevelTwoTextNode" presStyleLbl="node3" presStyleIdx="1" presStyleCnt="2" custScaleX="61425" custLinFactNeighborY="-6747">
        <dgm:presLayoutVars>
          <dgm:chPref val="3"/>
        </dgm:presLayoutVars>
      </dgm:prSet>
      <dgm:spPr/>
      <dgm:t>
        <a:bodyPr/>
        <a:lstStyle/>
        <a:p>
          <a:endParaRPr lang="zh-CN" altLang="en-US"/>
        </a:p>
      </dgm:t>
    </dgm:pt>
    <dgm:pt modelId="{7FC46BCF-BFED-4862-BBDF-70714203E05E}" type="pres">
      <dgm:prSet presAssocID="{CF280C79-633F-4996-85B6-0B7DE684C8F9}" presName="level3hierChild" presStyleCnt="0"/>
      <dgm:spPr/>
    </dgm:pt>
    <dgm:pt modelId="{B5C75C36-73F6-458E-8085-618783C14854}" type="pres">
      <dgm:prSet presAssocID="{D9182942-B9A0-480C-89CA-4D6A0CBCA5AB}" presName="conn2-1" presStyleLbl="parChTrans1D2" presStyleIdx="5" presStyleCnt="7"/>
      <dgm:spPr/>
      <dgm:t>
        <a:bodyPr/>
        <a:lstStyle/>
        <a:p>
          <a:endParaRPr lang="zh-CN" altLang="en-US"/>
        </a:p>
      </dgm:t>
    </dgm:pt>
    <dgm:pt modelId="{00375A81-72C3-46A8-88E7-E9ABD2F4A1EA}" type="pres">
      <dgm:prSet presAssocID="{D9182942-B9A0-480C-89CA-4D6A0CBCA5AB}" presName="connTx" presStyleLbl="parChTrans1D2" presStyleIdx="5" presStyleCnt="7"/>
      <dgm:spPr/>
      <dgm:t>
        <a:bodyPr/>
        <a:lstStyle/>
        <a:p>
          <a:endParaRPr lang="zh-CN" altLang="en-US"/>
        </a:p>
      </dgm:t>
    </dgm:pt>
    <dgm:pt modelId="{6AAEDEBF-EF9D-4E4B-BD21-4650A01D9974}" type="pres">
      <dgm:prSet presAssocID="{8DA1666D-8E49-427A-B981-D917B56889EB}" presName="root2" presStyleCnt="0"/>
      <dgm:spPr/>
    </dgm:pt>
    <dgm:pt modelId="{9EF13E98-D28A-4357-A999-1A92CA0939EE}" type="pres">
      <dgm:prSet presAssocID="{8DA1666D-8E49-427A-B981-D917B56889EB}" presName="LevelTwoTextNode" presStyleLbl="node2" presStyleIdx="5" presStyleCnt="7" custLinFactNeighborX="-19248">
        <dgm:presLayoutVars>
          <dgm:chPref val="3"/>
        </dgm:presLayoutVars>
      </dgm:prSet>
      <dgm:spPr/>
      <dgm:t>
        <a:bodyPr/>
        <a:lstStyle/>
        <a:p>
          <a:endParaRPr lang="zh-CN" altLang="en-US"/>
        </a:p>
      </dgm:t>
    </dgm:pt>
    <dgm:pt modelId="{F2B22D9E-AB8C-400B-B597-031F0BD8FCF3}" type="pres">
      <dgm:prSet presAssocID="{8DA1666D-8E49-427A-B981-D917B56889EB}" presName="level3hierChild" presStyleCnt="0"/>
      <dgm:spPr/>
    </dgm:pt>
    <dgm:pt modelId="{ECBD72CD-1109-4EA8-B769-266D6F8C855D}" type="pres">
      <dgm:prSet presAssocID="{EC6BF207-DFF1-43DE-9FA0-88E70E5CE069}" presName="conn2-1" presStyleLbl="parChTrans1D2" presStyleIdx="6" presStyleCnt="7"/>
      <dgm:spPr/>
      <dgm:t>
        <a:bodyPr/>
        <a:lstStyle/>
        <a:p>
          <a:endParaRPr lang="zh-CN" altLang="en-US"/>
        </a:p>
      </dgm:t>
    </dgm:pt>
    <dgm:pt modelId="{BBD3919B-F949-42F2-A184-A7DCEFA5541E}" type="pres">
      <dgm:prSet presAssocID="{EC6BF207-DFF1-43DE-9FA0-88E70E5CE069}" presName="connTx" presStyleLbl="parChTrans1D2" presStyleIdx="6" presStyleCnt="7"/>
      <dgm:spPr/>
      <dgm:t>
        <a:bodyPr/>
        <a:lstStyle/>
        <a:p>
          <a:endParaRPr lang="zh-CN" altLang="en-US"/>
        </a:p>
      </dgm:t>
    </dgm:pt>
    <dgm:pt modelId="{79833EA9-A974-4599-A8DB-D5092E28FFD3}" type="pres">
      <dgm:prSet presAssocID="{28F80F3A-7F1B-4940-B124-697C36F5AB06}" presName="root2" presStyleCnt="0"/>
      <dgm:spPr/>
    </dgm:pt>
    <dgm:pt modelId="{121F82B0-02BE-49B3-9EA8-76365347677D}" type="pres">
      <dgm:prSet presAssocID="{28F80F3A-7F1B-4940-B124-697C36F5AB06}" presName="LevelTwoTextNode" presStyleLbl="node2" presStyleIdx="6" presStyleCnt="7" custLinFactNeighborX="-18440">
        <dgm:presLayoutVars>
          <dgm:chPref val="3"/>
        </dgm:presLayoutVars>
      </dgm:prSet>
      <dgm:spPr/>
      <dgm:t>
        <a:bodyPr/>
        <a:lstStyle/>
        <a:p>
          <a:endParaRPr lang="zh-CN" altLang="en-US"/>
        </a:p>
      </dgm:t>
    </dgm:pt>
    <dgm:pt modelId="{C76E390D-0C59-45A0-AB73-D7DFDF03D568}" type="pres">
      <dgm:prSet presAssocID="{28F80F3A-7F1B-4940-B124-697C36F5AB06}" presName="level3hierChild" presStyleCnt="0"/>
      <dgm:spPr/>
    </dgm:pt>
  </dgm:ptLst>
  <dgm:cxnLst>
    <dgm:cxn modelId="{D4EF5DE8-D20A-45CE-8B86-1F900EB59BF5}" type="presOf" srcId="{8DA1666D-8E49-427A-B981-D917B56889EB}" destId="{9EF13E98-D28A-4357-A999-1A92CA0939EE}" srcOrd="0" destOrd="0" presId="urn:microsoft.com/office/officeart/2008/layout/HorizontalMultiLevelHierarchy"/>
    <dgm:cxn modelId="{863081D0-2A3F-4566-8D33-BF5A49F4EFA4}" type="presOf" srcId="{8FEF906B-B244-4EDD-B3AA-8D69D42EBF7C}" destId="{1C4BE36A-6590-4569-ADBC-C44C289FA50A}" srcOrd="0" destOrd="0" presId="urn:microsoft.com/office/officeart/2008/layout/HorizontalMultiLevelHierarchy"/>
    <dgm:cxn modelId="{CEB0E70A-EB76-49EE-A0B1-3CBE8D296B14}" type="presOf" srcId="{83271BCB-0992-472D-9173-146BEF32D28D}" destId="{A0DBB8E2-5DF5-4DEA-B7EB-C50044C34D65}" srcOrd="0" destOrd="0" presId="urn:microsoft.com/office/officeart/2008/layout/HorizontalMultiLevelHierarchy"/>
    <dgm:cxn modelId="{05E0B6B2-220A-41AB-8100-E93FBC5E5541}" srcId="{8FEF906B-B244-4EDD-B3AA-8D69D42EBF7C}" destId="{F765CB99-7F88-4172-B49B-4EA1CE0A6A74}" srcOrd="0" destOrd="0" parTransId="{BFFAF5EC-34ED-4E3B-8E7C-EDECEDA6C042}" sibTransId="{058BE593-5738-4DF4-8C98-2A88D7D2249D}"/>
    <dgm:cxn modelId="{5842D512-3DFB-49FE-AC99-A15318B9600D}" type="presOf" srcId="{9C16E05A-73E8-43C3-B591-1730023F86FE}" destId="{E7D7EBFA-C726-4FBC-94D3-4869AD2EB2E6}" srcOrd="0" destOrd="0" presId="urn:microsoft.com/office/officeart/2008/layout/HorizontalMultiLevelHierarchy"/>
    <dgm:cxn modelId="{729C8FEF-FA35-4F08-BE86-FA02ECC9A79F}" type="presOf" srcId="{5F72394E-8B68-465B-B9C6-807BC644CE92}" destId="{551830D6-E89D-4EEF-8069-E47A7659EA42}" srcOrd="0" destOrd="0" presId="urn:microsoft.com/office/officeart/2008/layout/HorizontalMultiLevelHierarchy"/>
    <dgm:cxn modelId="{CFE05FC3-AFB6-4572-B2D9-3A760C92B812}" type="presOf" srcId="{F765CB99-7F88-4172-B49B-4EA1CE0A6A74}" destId="{99B07B8D-C4FB-4915-9AD0-067EB7C6C7F5}" srcOrd="0" destOrd="0" presId="urn:microsoft.com/office/officeart/2008/layout/HorizontalMultiLevelHierarchy"/>
    <dgm:cxn modelId="{C25BE657-9450-489E-BF80-B782CACFD53F}" type="presOf" srcId="{28F80F3A-7F1B-4940-B124-697C36F5AB06}" destId="{121F82B0-02BE-49B3-9EA8-76365347677D}" srcOrd="0" destOrd="0" presId="urn:microsoft.com/office/officeart/2008/layout/HorizontalMultiLevelHierarchy"/>
    <dgm:cxn modelId="{8EE9521F-FD35-42FB-896E-CF98E62652B2}" srcId="{F765CB99-7F88-4172-B49B-4EA1CE0A6A74}" destId="{5F72394E-8B68-465B-B9C6-807BC644CE92}" srcOrd="4" destOrd="0" parTransId="{E70C979C-534B-47C3-92A7-78FBE310D3A3}" sibTransId="{65871045-F013-460B-AE8D-286779BA8D30}"/>
    <dgm:cxn modelId="{13BF5DD3-7675-4ACC-8537-0E56FBCA12CA}" srcId="{F765CB99-7F88-4172-B49B-4EA1CE0A6A74}" destId="{8DA1666D-8E49-427A-B981-D917B56889EB}" srcOrd="5" destOrd="0" parTransId="{D9182942-B9A0-480C-89CA-4D6A0CBCA5AB}" sibTransId="{80FEB6FC-F936-40D1-AD74-AEF35AAAD95F}"/>
    <dgm:cxn modelId="{6C95360A-9AB5-4D81-9340-3EB7AC0A503A}" type="presOf" srcId="{E70C979C-534B-47C3-92A7-78FBE310D3A3}" destId="{ED1CBDD2-90F0-4A8B-98EC-BC94068184AD}" srcOrd="1" destOrd="0" presId="urn:microsoft.com/office/officeart/2008/layout/HorizontalMultiLevelHierarchy"/>
    <dgm:cxn modelId="{67ED5D74-071F-4F29-9912-F526C4C02DBD}" type="presOf" srcId="{EC6BF207-DFF1-43DE-9FA0-88E70E5CE069}" destId="{BBD3919B-F949-42F2-A184-A7DCEFA5541E}" srcOrd="1" destOrd="0" presId="urn:microsoft.com/office/officeart/2008/layout/HorizontalMultiLevelHierarchy"/>
    <dgm:cxn modelId="{FC060407-C3AF-4D96-8789-BE6F581DDC35}" srcId="{F765CB99-7F88-4172-B49B-4EA1CE0A6A74}" destId="{B29D2B4D-C26D-4293-A033-F2AA45A79C5E}" srcOrd="2" destOrd="0" parTransId="{01FB327F-7A4F-46E8-B7E2-118F90AAFA29}" sibTransId="{40DE4E58-B1EE-4A33-97B4-2903757532C8}"/>
    <dgm:cxn modelId="{315B9160-C7BF-4348-9E4D-F750C25C260F}" type="presOf" srcId="{50474143-9110-4F8C-8CE2-E7A536479AAC}" destId="{09DD5467-EE64-4CFB-9FB3-0965EC7BBFFB}" srcOrd="0" destOrd="0" presId="urn:microsoft.com/office/officeart/2008/layout/HorizontalMultiLevelHierarchy"/>
    <dgm:cxn modelId="{378CD7E5-2692-4F50-83A7-7B384FA4EB89}" type="presOf" srcId="{CF280C79-633F-4996-85B6-0B7DE684C8F9}" destId="{4DE68D34-A0FC-40F2-9F8D-AF4FF7B62C09}" srcOrd="0" destOrd="0" presId="urn:microsoft.com/office/officeart/2008/layout/HorizontalMultiLevelHierarchy"/>
    <dgm:cxn modelId="{0CC91D14-D447-47E2-878E-3E4E06EE801B}" srcId="{F765CB99-7F88-4172-B49B-4EA1CE0A6A74}" destId="{2DDA8B00-2BD8-4CDE-8393-4C1163BE82B6}" srcOrd="0" destOrd="0" parTransId="{50474143-9110-4F8C-8CE2-E7A536479AAC}" sibTransId="{99F628D9-128A-4843-81BA-94F9DAD46EF9}"/>
    <dgm:cxn modelId="{F08BC1EA-F511-4617-BC88-CADAD1F4BA09}" srcId="{F765CB99-7F88-4172-B49B-4EA1CE0A6A74}" destId="{83271BCB-0992-472D-9173-146BEF32D28D}" srcOrd="3" destOrd="0" parTransId="{AE159729-1544-484C-B7A0-7B939133C256}" sibTransId="{AA7C7CB6-8F42-496A-9E0F-09FC3855C8CD}"/>
    <dgm:cxn modelId="{4554E78E-444E-4CBA-A80B-F68239DDD731}" type="presOf" srcId="{44D94652-CF25-4D48-95A3-EF163221E3E8}" destId="{896D4D07-4E13-4C66-8AE1-743650D72EC8}" srcOrd="0" destOrd="0" presId="urn:microsoft.com/office/officeart/2008/layout/HorizontalMultiLevelHierarchy"/>
    <dgm:cxn modelId="{CF7B4300-2288-4CCE-9E41-82A63C031D53}" type="presOf" srcId="{2DDA8B00-2BD8-4CDE-8393-4C1163BE82B6}" destId="{57B59147-71C0-4D8B-9744-BB41E2B4A33C}" srcOrd="0" destOrd="0" presId="urn:microsoft.com/office/officeart/2008/layout/HorizontalMultiLevelHierarchy"/>
    <dgm:cxn modelId="{7C5398EE-7FFD-47B6-8BCF-9F3D75134DE5}" type="presOf" srcId="{B29D2B4D-C26D-4293-A033-F2AA45A79C5E}" destId="{AE618C67-B55D-4992-ACEC-6D305F919180}" srcOrd="0" destOrd="0" presId="urn:microsoft.com/office/officeart/2008/layout/HorizontalMultiLevelHierarchy"/>
    <dgm:cxn modelId="{AB21E782-CBFB-4FC5-A986-C2BB4D3B5F02}" type="presOf" srcId="{01FB327F-7A4F-46E8-B7E2-118F90AAFA29}" destId="{6F5E4E9E-02E1-4360-8942-9977A4CCEC3C}" srcOrd="1" destOrd="0" presId="urn:microsoft.com/office/officeart/2008/layout/HorizontalMultiLevelHierarchy"/>
    <dgm:cxn modelId="{63900B85-72D2-4CF5-975C-F1FE081D9BD4}" type="presOf" srcId="{01FB327F-7A4F-46E8-B7E2-118F90AAFA29}" destId="{D85CC787-6EC1-4679-B77C-827E1F5DA1AA}" srcOrd="0" destOrd="0" presId="urn:microsoft.com/office/officeart/2008/layout/HorizontalMultiLevelHierarchy"/>
    <dgm:cxn modelId="{C5CAEA84-5720-4856-ACC5-6291757F5131}" srcId="{DA934CA0-49FC-4A7A-A1A8-DF6198CBDA68}" destId="{44D94652-CF25-4D48-95A3-EF163221E3E8}" srcOrd="0" destOrd="0" parTransId="{D6713BA7-0417-47F3-B2CE-4D608C1089F3}" sibTransId="{ED6E974A-F5BE-4AAA-B22B-6A00EE14E72D}"/>
    <dgm:cxn modelId="{F2414A79-62DE-4620-8F80-B215D5679CAA}" type="presOf" srcId="{E70C979C-534B-47C3-92A7-78FBE310D3A3}" destId="{A155D7EC-D1EC-4852-8CA4-B5BA9BD1340A}" srcOrd="0" destOrd="0" presId="urn:microsoft.com/office/officeart/2008/layout/HorizontalMultiLevelHierarchy"/>
    <dgm:cxn modelId="{6BBDFFFA-FD0F-47DD-B5A0-E01A2410BDB6}" type="presOf" srcId="{D9182942-B9A0-480C-89CA-4D6A0CBCA5AB}" destId="{00375A81-72C3-46A8-88E7-E9ABD2F4A1EA}" srcOrd="1" destOrd="0" presId="urn:microsoft.com/office/officeart/2008/layout/HorizontalMultiLevelHierarchy"/>
    <dgm:cxn modelId="{5874587F-49FA-48F3-BB78-88A01479F5DB}" type="presOf" srcId="{32287613-EED3-48CC-BE26-D88CAC93901F}" destId="{D2CE9FC6-5E54-416B-B6B2-A2FCF8A129A2}" srcOrd="1" destOrd="0" presId="urn:microsoft.com/office/officeart/2008/layout/HorizontalMultiLevelHierarchy"/>
    <dgm:cxn modelId="{6D39ACF2-24CA-4514-AE99-42F54B954C7D}" type="presOf" srcId="{32287613-EED3-48CC-BE26-D88CAC93901F}" destId="{845ADCA3-88AB-4D82-B550-5BDFAE2D7F38}" srcOrd="0" destOrd="0" presId="urn:microsoft.com/office/officeart/2008/layout/HorizontalMultiLevelHierarchy"/>
    <dgm:cxn modelId="{4BE0515B-93E9-4358-8828-212143238628}" type="presOf" srcId="{50474143-9110-4F8C-8CE2-E7A536479AAC}" destId="{7D87F4E2-E8BE-48EF-8994-00BDBE898A01}" srcOrd="1" destOrd="0" presId="urn:microsoft.com/office/officeart/2008/layout/HorizontalMultiLevelHierarchy"/>
    <dgm:cxn modelId="{A80144DF-B63C-4994-A463-210679AD6406}" type="presOf" srcId="{D6713BA7-0417-47F3-B2CE-4D608C1089F3}" destId="{1B64A457-7BB2-4AFF-A1E3-164A1110BB1B}" srcOrd="1" destOrd="0" presId="urn:microsoft.com/office/officeart/2008/layout/HorizontalMultiLevelHierarchy"/>
    <dgm:cxn modelId="{5CA90BE0-AF0B-46CB-8604-CE00CB7CA2A0}" srcId="{F765CB99-7F88-4172-B49B-4EA1CE0A6A74}" destId="{DA934CA0-49FC-4A7A-A1A8-DF6198CBDA68}" srcOrd="1" destOrd="0" parTransId="{9C16E05A-73E8-43C3-B591-1730023F86FE}" sibTransId="{15D8D38B-ACF2-46B4-BB5B-F90F102E497C}"/>
    <dgm:cxn modelId="{4DB2639A-B2B3-43CC-8595-47DBCF1DF1B1}" type="presOf" srcId="{AE159729-1544-484C-B7A0-7B939133C256}" destId="{9CF5AABC-5A80-4248-97D9-506204380942}" srcOrd="0" destOrd="0" presId="urn:microsoft.com/office/officeart/2008/layout/HorizontalMultiLevelHierarchy"/>
    <dgm:cxn modelId="{6D6A6D26-B62F-44DB-8003-802276B67FA9}" type="presOf" srcId="{D6713BA7-0417-47F3-B2CE-4D608C1089F3}" destId="{8462FF05-8B6D-41C3-8CC8-E7B816479C4F}" srcOrd="0" destOrd="0" presId="urn:microsoft.com/office/officeart/2008/layout/HorizontalMultiLevelHierarchy"/>
    <dgm:cxn modelId="{B7CD838C-F0EF-41AB-8174-74CFB3A63299}" type="presOf" srcId="{D9182942-B9A0-480C-89CA-4D6A0CBCA5AB}" destId="{B5C75C36-73F6-458E-8085-618783C14854}" srcOrd="0" destOrd="0" presId="urn:microsoft.com/office/officeart/2008/layout/HorizontalMultiLevelHierarchy"/>
    <dgm:cxn modelId="{3194CF26-4F0A-48A1-9729-A841725289D1}" type="presOf" srcId="{9C16E05A-73E8-43C3-B591-1730023F86FE}" destId="{1D89BF8F-08DC-41E8-AC5F-CD5CB7328E9C}" srcOrd="1" destOrd="0" presId="urn:microsoft.com/office/officeart/2008/layout/HorizontalMultiLevelHierarchy"/>
    <dgm:cxn modelId="{D3224960-00C7-4C76-835A-B3C15D379E5E}" srcId="{5F72394E-8B68-465B-B9C6-807BC644CE92}" destId="{CF280C79-633F-4996-85B6-0B7DE684C8F9}" srcOrd="0" destOrd="0" parTransId="{32287613-EED3-48CC-BE26-D88CAC93901F}" sibTransId="{D35604A1-7A9B-4614-8E7A-354F10007446}"/>
    <dgm:cxn modelId="{30331FE6-5AF7-41DD-9118-13DA4C87B24E}" type="presOf" srcId="{DA934CA0-49FC-4A7A-A1A8-DF6198CBDA68}" destId="{B0E9E902-786F-48A2-9F77-C056A8BFE0DA}" srcOrd="0" destOrd="0" presId="urn:microsoft.com/office/officeart/2008/layout/HorizontalMultiLevelHierarchy"/>
    <dgm:cxn modelId="{DB4DA544-3303-4E31-8093-D3086930015E}" type="presOf" srcId="{EC6BF207-DFF1-43DE-9FA0-88E70E5CE069}" destId="{ECBD72CD-1109-4EA8-B769-266D6F8C855D}" srcOrd="0" destOrd="0" presId="urn:microsoft.com/office/officeart/2008/layout/HorizontalMultiLevelHierarchy"/>
    <dgm:cxn modelId="{43D6AAB1-6BD8-4C0E-956F-2E63259C4A52}" srcId="{F765CB99-7F88-4172-B49B-4EA1CE0A6A74}" destId="{28F80F3A-7F1B-4940-B124-697C36F5AB06}" srcOrd="6" destOrd="0" parTransId="{EC6BF207-DFF1-43DE-9FA0-88E70E5CE069}" sibTransId="{EE583D2E-EA7D-4908-9953-F7AA1B29CB97}"/>
    <dgm:cxn modelId="{FA08D75D-DF1C-42B8-B996-43525B375CFD}" type="presOf" srcId="{AE159729-1544-484C-B7A0-7B939133C256}" destId="{32B05622-B0CF-4529-A823-8E059D5A3F28}" srcOrd="1" destOrd="0" presId="urn:microsoft.com/office/officeart/2008/layout/HorizontalMultiLevelHierarchy"/>
    <dgm:cxn modelId="{7316EE85-DA0B-472B-8470-B98FDF5D73FD}" type="presParOf" srcId="{1C4BE36A-6590-4569-ADBC-C44C289FA50A}" destId="{2AF15EE4-CB3B-4ACB-8234-B0F6EF79433B}" srcOrd="0" destOrd="0" presId="urn:microsoft.com/office/officeart/2008/layout/HorizontalMultiLevelHierarchy"/>
    <dgm:cxn modelId="{45DE89DF-0B43-4502-B04E-65ABB16AB9D8}" type="presParOf" srcId="{2AF15EE4-CB3B-4ACB-8234-B0F6EF79433B}" destId="{99B07B8D-C4FB-4915-9AD0-067EB7C6C7F5}" srcOrd="0" destOrd="0" presId="urn:microsoft.com/office/officeart/2008/layout/HorizontalMultiLevelHierarchy"/>
    <dgm:cxn modelId="{99A2829C-24BA-4FA0-89A0-5DB04B4D38EB}" type="presParOf" srcId="{2AF15EE4-CB3B-4ACB-8234-B0F6EF79433B}" destId="{E542993E-FFC7-4841-8E43-863A9B342FC0}" srcOrd="1" destOrd="0" presId="urn:microsoft.com/office/officeart/2008/layout/HorizontalMultiLevelHierarchy"/>
    <dgm:cxn modelId="{DEC97CDD-89E0-4764-AD19-F878E4620377}" type="presParOf" srcId="{E542993E-FFC7-4841-8E43-863A9B342FC0}" destId="{09DD5467-EE64-4CFB-9FB3-0965EC7BBFFB}" srcOrd="0" destOrd="0" presId="urn:microsoft.com/office/officeart/2008/layout/HorizontalMultiLevelHierarchy"/>
    <dgm:cxn modelId="{E42C8933-95AC-4C2A-87E2-B0D61C747E24}" type="presParOf" srcId="{09DD5467-EE64-4CFB-9FB3-0965EC7BBFFB}" destId="{7D87F4E2-E8BE-48EF-8994-00BDBE898A01}" srcOrd="0" destOrd="0" presId="urn:microsoft.com/office/officeart/2008/layout/HorizontalMultiLevelHierarchy"/>
    <dgm:cxn modelId="{2AB108EE-4DB5-4E4B-B426-BEFABC1475B1}" type="presParOf" srcId="{E542993E-FFC7-4841-8E43-863A9B342FC0}" destId="{B298C73B-B55B-430E-A1E8-65F0EFA597BD}" srcOrd="1" destOrd="0" presId="urn:microsoft.com/office/officeart/2008/layout/HorizontalMultiLevelHierarchy"/>
    <dgm:cxn modelId="{813F7A8E-F55F-4CB9-AEF0-AB0E8687D3CF}" type="presParOf" srcId="{B298C73B-B55B-430E-A1E8-65F0EFA597BD}" destId="{57B59147-71C0-4D8B-9744-BB41E2B4A33C}" srcOrd="0" destOrd="0" presId="urn:microsoft.com/office/officeart/2008/layout/HorizontalMultiLevelHierarchy"/>
    <dgm:cxn modelId="{227542DA-B6BB-40E7-8FED-A6E51BC0F25B}" type="presParOf" srcId="{B298C73B-B55B-430E-A1E8-65F0EFA597BD}" destId="{FCD586D7-3AD3-407C-BEF9-667CFCFA5F2F}" srcOrd="1" destOrd="0" presId="urn:microsoft.com/office/officeart/2008/layout/HorizontalMultiLevelHierarchy"/>
    <dgm:cxn modelId="{89262962-A2E4-4D52-B954-6D25DB2EED28}" type="presParOf" srcId="{E542993E-FFC7-4841-8E43-863A9B342FC0}" destId="{E7D7EBFA-C726-4FBC-94D3-4869AD2EB2E6}" srcOrd="2" destOrd="0" presId="urn:microsoft.com/office/officeart/2008/layout/HorizontalMultiLevelHierarchy"/>
    <dgm:cxn modelId="{E6DBFC21-0038-4920-8FAA-8523F60AD9C9}" type="presParOf" srcId="{E7D7EBFA-C726-4FBC-94D3-4869AD2EB2E6}" destId="{1D89BF8F-08DC-41E8-AC5F-CD5CB7328E9C}" srcOrd="0" destOrd="0" presId="urn:microsoft.com/office/officeart/2008/layout/HorizontalMultiLevelHierarchy"/>
    <dgm:cxn modelId="{54C761F8-6D7D-4BBF-92C6-C749C44ECABA}" type="presParOf" srcId="{E542993E-FFC7-4841-8E43-863A9B342FC0}" destId="{9C00B951-1432-4DC1-8036-A7A9894E8CDA}" srcOrd="3" destOrd="0" presId="urn:microsoft.com/office/officeart/2008/layout/HorizontalMultiLevelHierarchy"/>
    <dgm:cxn modelId="{904176FD-C320-4946-A14D-11E1D0698240}" type="presParOf" srcId="{9C00B951-1432-4DC1-8036-A7A9894E8CDA}" destId="{B0E9E902-786F-48A2-9F77-C056A8BFE0DA}" srcOrd="0" destOrd="0" presId="urn:microsoft.com/office/officeart/2008/layout/HorizontalMultiLevelHierarchy"/>
    <dgm:cxn modelId="{0085D71F-D232-4891-9264-A9F894B45710}" type="presParOf" srcId="{9C00B951-1432-4DC1-8036-A7A9894E8CDA}" destId="{A55BB2C5-CF32-4EA9-AEA9-1AB287BC9FD9}" srcOrd="1" destOrd="0" presId="urn:microsoft.com/office/officeart/2008/layout/HorizontalMultiLevelHierarchy"/>
    <dgm:cxn modelId="{8959465F-F492-42E0-972C-1F08AB9FA5D4}" type="presParOf" srcId="{A55BB2C5-CF32-4EA9-AEA9-1AB287BC9FD9}" destId="{8462FF05-8B6D-41C3-8CC8-E7B816479C4F}" srcOrd="0" destOrd="0" presId="urn:microsoft.com/office/officeart/2008/layout/HorizontalMultiLevelHierarchy"/>
    <dgm:cxn modelId="{6C799A52-AC5C-4C2F-B81A-BA5A93262AA2}" type="presParOf" srcId="{8462FF05-8B6D-41C3-8CC8-E7B816479C4F}" destId="{1B64A457-7BB2-4AFF-A1E3-164A1110BB1B}" srcOrd="0" destOrd="0" presId="urn:microsoft.com/office/officeart/2008/layout/HorizontalMultiLevelHierarchy"/>
    <dgm:cxn modelId="{C3624F30-AE2B-423B-B072-565BB55C35C5}" type="presParOf" srcId="{A55BB2C5-CF32-4EA9-AEA9-1AB287BC9FD9}" destId="{E294F68D-D0EB-41A1-A1CA-6D03AEFD0804}" srcOrd="1" destOrd="0" presId="urn:microsoft.com/office/officeart/2008/layout/HorizontalMultiLevelHierarchy"/>
    <dgm:cxn modelId="{40C6F305-8956-4FFD-8664-43AEF00B35F7}" type="presParOf" srcId="{E294F68D-D0EB-41A1-A1CA-6D03AEFD0804}" destId="{896D4D07-4E13-4C66-8AE1-743650D72EC8}" srcOrd="0" destOrd="0" presId="urn:microsoft.com/office/officeart/2008/layout/HorizontalMultiLevelHierarchy"/>
    <dgm:cxn modelId="{FDDAB993-36E8-4112-B9FD-1751C510965D}" type="presParOf" srcId="{E294F68D-D0EB-41A1-A1CA-6D03AEFD0804}" destId="{5F6B5B5A-805C-4C6C-AEFD-7E84107F9A8A}" srcOrd="1" destOrd="0" presId="urn:microsoft.com/office/officeart/2008/layout/HorizontalMultiLevelHierarchy"/>
    <dgm:cxn modelId="{98A3AE56-9787-467D-BF77-963EB1319109}" type="presParOf" srcId="{E542993E-FFC7-4841-8E43-863A9B342FC0}" destId="{D85CC787-6EC1-4679-B77C-827E1F5DA1AA}" srcOrd="4" destOrd="0" presId="urn:microsoft.com/office/officeart/2008/layout/HorizontalMultiLevelHierarchy"/>
    <dgm:cxn modelId="{F7561CAE-E596-4AC5-A43E-EF8DB64FF4F2}" type="presParOf" srcId="{D85CC787-6EC1-4679-B77C-827E1F5DA1AA}" destId="{6F5E4E9E-02E1-4360-8942-9977A4CCEC3C}" srcOrd="0" destOrd="0" presId="urn:microsoft.com/office/officeart/2008/layout/HorizontalMultiLevelHierarchy"/>
    <dgm:cxn modelId="{8AED6D7E-08DD-48DB-8168-6752B5E4C2C0}" type="presParOf" srcId="{E542993E-FFC7-4841-8E43-863A9B342FC0}" destId="{927CBE46-3807-4307-8AAD-F80A9BA2427F}" srcOrd="5" destOrd="0" presId="urn:microsoft.com/office/officeart/2008/layout/HorizontalMultiLevelHierarchy"/>
    <dgm:cxn modelId="{77C2AC0D-085F-40EE-B78D-287C0A279800}" type="presParOf" srcId="{927CBE46-3807-4307-8AAD-F80A9BA2427F}" destId="{AE618C67-B55D-4992-ACEC-6D305F919180}" srcOrd="0" destOrd="0" presId="urn:microsoft.com/office/officeart/2008/layout/HorizontalMultiLevelHierarchy"/>
    <dgm:cxn modelId="{9B38B109-2831-4310-A527-C0A71A84AC2D}" type="presParOf" srcId="{927CBE46-3807-4307-8AAD-F80A9BA2427F}" destId="{13719AA4-DB22-462C-9069-02F8B1335CAF}" srcOrd="1" destOrd="0" presId="urn:microsoft.com/office/officeart/2008/layout/HorizontalMultiLevelHierarchy"/>
    <dgm:cxn modelId="{35A16943-505B-465E-88F7-8FF79F97CAAF}" type="presParOf" srcId="{E542993E-FFC7-4841-8E43-863A9B342FC0}" destId="{9CF5AABC-5A80-4248-97D9-506204380942}" srcOrd="6" destOrd="0" presId="urn:microsoft.com/office/officeart/2008/layout/HorizontalMultiLevelHierarchy"/>
    <dgm:cxn modelId="{3BCC0B8A-1610-409E-801A-A97587431488}" type="presParOf" srcId="{9CF5AABC-5A80-4248-97D9-506204380942}" destId="{32B05622-B0CF-4529-A823-8E059D5A3F28}" srcOrd="0" destOrd="0" presId="urn:microsoft.com/office/officeart/2008/layout/HorizontalMultiLevelHierarchy"/>
    <dgm:cxn modelId="{AB9ABE9D-F3B5-4101-B7C2-8C70D17A92DD}" type="presParOf" srcId="{E542993E-FFC7-4841-8E43-863A9B342FC0}" destId="{360A9F20-1D7C-48ED-B5AB-600C84440743}" srcOrd="7" destOrd="0" presId="urn:microsoft.com/office/officeart/2008/layout/HorizontalMultiLevelHierarchy"/>
    <dgm:cxn modelId="{F0EA9FF9-6006-4602-9DAF-812931E34E1D}" type="presParOf" srcId="{360A9F20-1D7C-48ED-B5AB-600C84440743}" destId="{A0DBB8E2-5DF5-4DEA-B7EB-C50044C34D65}" srcOrd="0" destOrd="0" presId="urn:microsoft.com/office/officeart/2008/layout/HorizontalMultiLevelHierarchy"/>
    <dgm:cxn modelId="{FDDEFE81-E356-429C-A907-AC992A5478F9}" type="presParOf" srcId="{360A9F20-1D7C-48ED-B5AB-600C84440743}" destId="{8C03690F-2119-4462-B404-9D5EED2AB065}" srcOrd="1" destOrd="0" presId="urn:microsoft.com/office/officeart/2008/layout/HorizontalMultiLevelHierarchy"/>
    <dgm:cxn modelId="{CF976E0D-4C03-4510-AF28-F4472CCD7B1D}" type="presParOf" srcId="{E542993E-FFC7-4841-8E43-863A9B342FC0}" destId="{A155D7EC-D1EC-4852-8CA4-B5BA9BD1340A}" srcOrd="8" destOrd="0" presId="urn:microsoft.com/office/officeart/2008/layout/HorizontalMultiLevelHierarchy"/>
    <dgm:cxn modelId="{16F6120E-5867-4340-B165-04A7F420C308}" type="presParOf" srcId="{A155D7EC-D1EC-4852-8CA4-B5BA9BD1340A}" destId="{ED1CBDD2-90F0-4A8B-98EC-BC94068184AD}" srcOrd="0" destOrd="0" presId="urn:microsoft.com/office/officeart/2008/layout/HorizontalMultiLevelHierarchy"/>
    <dgm:cxn modelId="{F144A81E-90E5-41DC-B61B-881F1612550D}" type="presParOf" srcId="{E542993E-FFC7-4841-8E43-863A9B342FC0}" destId="{C7AE4402-AC7D-4B1C-B81B-39613D027B56}" srcOrd="9" destOrd="0" presId="urn:microsoft.com/office/officeart/2008/layout/HorizontalMultiLevelHierarchy"/>
    <dgm:cxn modelId="{BFD375CF-47B5-4655-9424-72EEF03D160F}" type="presParOf" srcId="{C7AE4402-AC7D-4B1C-B81B-39613D027B56}" destId="{551830D6-E89D-4EEF-8069-E47A7659EA42}" srcOrd="0" destOrd="0" presId="urn:microsoft.com/office/officeart/2008/layout/HorizontalMultiLevelHierarchy"/>
    <dgm:cxn modelId="{ABC2C724-AACA-4276-BECD-80AD3E6A8B4C}" type="presParOf" srcId="{C7AE4402-AC7D-4B1C-B81B-39613D027B56}" destId="{2307F00F-64F1-4B36-870B-C882029B5099}" srcOrd="1" destOrd="0" presId="urn:microsoft.com/office/officeart/2008/layout/HorizontalMultiLevelHierarchy"/>
    <dgm:cxn modelId="{33D64F79-E1B8-4D1B-AE45-0B1464C163DA}" type="presParOf" srcId="{2307F00F-64F1-4B36-870B-C882029B5099}" destId="{845ADCA3-88AB-4D82-B550-5BDFAE2D7F38}" srcOrd="0" destOrd="0" presId="urn:microsoft.com/office/officeart/2008/layout/HorizontalMultiLevelHierarchy"/>
    <dgm:cxn modelId="{2B9367D8-3480-4CA8-B9FD-8520E90D392E}" type="presParOf" srcId="{845ADCA3-88AB-4D82-B550-5BDFAE2D7F38}" destId="{D2CE9FC6-5E54-416B-B6B2-A2FCF8A129A2}" srcOrd="0" destOrd="0" presId="urn:microsoft.com/office/officeart/2008/layout/HorizontalMultiLevelHierarchy"/>
    <dgm:cxn modelId="{B2419BCC-B246-464E-8224-C9A00F715420}" type="presParOf" srcId="{2307F00F-64F1-4B36-870B-C882029B5099}" destId="{DF48B5E3-5924-420A-8885-9ACEB3F8B50D}" srcOrd="1" destOrd="0" presId="urn:microsoft.com/office/officeart/2008/layout/HorizontalMultiLevelHierarchy"/>
    <dgm:cxn modelId="{BA732532-F9AB-43AD-B67E-BD927503AD30}" type="presParOf" srcId="{DF48B5E3-5924-420A-8885-9ACEB3F8B50D}" destId="{4DE68D34-A0FC-40F2-9F8D-AF4FF7B62C09}" srcOrd="0" destOrd="0" presId="urn:microsoft.com/office/officeart/2008/layout/HorizontalMultiLevelHierarchy"/>
    <dgm:cxn modelId="{0FF5F703-B311-4A07-949F-DDB809E42E50}" type="presParOf" srcId="{DF48B5E3-5924-420A-8885-9ACEB3F8B50D}" destId="{7FC46BCF-BFED-4862-BBDF-70714203E05E}" srcOrd="1" destOrd="0" presId="urn:microsoft.com/office/officeart/2008/layout/HorizontalMultiLevelHierarchy"/>
    <dgm:cxn modelId="{F9EC7A0E-8989-4785-A072-BE8CD0DA4A04}" type="presParOf" srcId="{E542993E-FFC7-4841-8E43-863A9B342FC0}" destId="{B5C75C36-73F6-458E-8085-618783C14854}" srcOrd="10" destOrd="0" presId="urn:microsoft.com/office/officeart/2008/layout/HorizontalMultiLevelHierarchy"/>
    <dgm:cxn modelId="{51AB4C3B-B63D-4979-9F5B-4287D0B79A63}" type="presParOf" srcId="{B5C75C36-73F6-458E-8085-618783C14854}" destId="{00375A81-72C3-46A8-88E7-E9ABD2F4A1EA}" srcOrd="0" destOrd="0" presId="urn:microsoft.com/office/officeart/2008/layout/HorizontalMultiLevelHierarchy"/>
    <dgm:cxn modelId="{AE94AD2A-ED9D-4B86-B31D-F527C08AE9B2}" type="presParOf" srcId="{E542993E-FFC7-4841-8E43-863A9B342FC0}" destId="{6AAEDEBF-EF9D-4E4B-BD21-4650A01D9974}" srcOrd="11" destOrd="0" presId="urn:microsoft.com/office/officeart/2008/layout/HorizontalMultiLevelHierarchy"/>
    <dgm:cxn modelId="{23508C97-CC73-479D-9ABA-4452B429DB42}" type="presParOf" srcId="{6AAEDEBF-EF9D-4E4B-BD21-4650A01D9974}" destId="{9EF13E98-D28A-4357-A999-1A92CA0939EE}" srcOrd="0" destOrd="0" presId="urn:microsoft.com/office/officeart/2008/layout/HorizontalMultiLevelHierarchy"/>
    <dgm:cxn modelId="{B748511A-3789-479A-8D9A-99BC1CAE9732}" type="presParOf" srcId="{6AAEDEBF-EF9D-4E4B-BD21-4650A01D9974}" destId="{F2B22D9E-AB8C-400B-B597-031F0BD8FCF3}" srcOrd="1" destOrd="0" presId="urn:microsoft.com/office/officeart/2008/layout/HorizontalMultiLevelHierarchy"/>
    <dgm:cxn modelId="{9EE02C3E-54F6-468E-A9B1-F0F8FE67E7D9}" type="presParOf" srcId="{E542993E-FFC7-4841-8E43-863A9B342FC0}" destId="{ECBD72CD-1109-4EA8-B769-266D6F8C855D}" srcOrd="12" destOrd="0" presId="urn:microsoft.com/office/officeart/2008/layout/HorizontalMultiLevelHierarchy"/>
    <dgm:cxn modelId="{711AF0FE-23A5-4EA9-B0EA-1F7EDE15066F}" type="presParOf" srcId="{ECBD72CD-1109-4EA8-B769-266D6F8C855D}" destId="{BBD3919B-F949-42F2-A184-A7DCEFA5541E}" srcOrd="0" destOrd="0" presId="urn:microsoft.com/office/officeart/2008/layout/HorizontalMultiLevelHierarchy"/>
    <dgm:cxn modelId="{DE683707-1F88-4014-AA8C-96319D9BA436}" type="presParOf" srcId="{E542993E-FFC7-4841-8E43-863A9B342FC0}" destId="{79833EA9-A974-4599-A8DB-D5092E28FFD3}" srcOrd="13" destOrd="0" presId="urn:microsoft.com/office/officeart/2008/layout/HorizontalMultiLevelHierarchy"/>
    <dgm:cxn modelId="{66F4DD66-957A-4808-B71D-5847C5E0A0D6}" type="presParOf" srcId="{79833EA9-A974-4599-A8DB-D5092E28FFD3}" destId="{121F82B0-02BE-49B3-9EA8-76365347677D}" srcOrd="0" destOrd="0" presId="urn:microsoft.com/office/officeart/2008/layout/HorizontalMultiLevelHierarchy"/>
    <dgm:cxn modelId="{39A7F7A1-E7E9-4A8E-9E4C-439271B9664E}" type="presParOf" srcId="{79833EA9-A974-4599-A8DB-D5092E28FFD3}" destId="{C76E390D-0C59-45A0-AB73-D7DFDF03D568}" srcOrd="1" destOrd="0" presId="urn:microsoft.com/office/officeart/2008/layout/HorizontalMultiLevel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BD72CD-1109-4EA8-B769-266D6F8C855D}">
      <dsp:nvSpPr>
        <dsp:cNvPr id="0" name=""/>
        <dsp:cNvSpPr/>
      </dsp:nvSpPr>
      <dsp:spPr>
        <a:xfrm>
          <a:off x="1336605" y="1438207"/>
          <a:ext cx="304477" cy="1457273"/>
        </a:xfrm>
        <a:custGeom>
          <a:avLst/>
          <a:gdLst/>
          <a:ahLst/>
          <a:cxnLst/>
          <a:rect l="0" t="0" r="0" b="0"/>
          <a:pathLst>
            <a:path>
              <a:moveTo>
                <a:pt x="0" y="0"/>
              </a:moveTo>
              <a:lnTo>
                <a:pt x="152238" y="0"/>
              </a:lnTo>
              <a:lnTo>
                <a:pt x="152238" y="1457273"/>
              </a:lnTo>
              <a:lnTo>
                <a:pt x="304477" y="14572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451625" y="2129625"/>
        <a:ext cx="74437" cy="74437"/>
      </dsp:txXfrm>
    </dsp:sp>
    <dsp:sp modelId="{B5C75C36-73F6-458E-8085-618783C14854}">
      <dsp:nvSpPr>
        <dsp:cNvPr id="0" name=""/>
        <dsp:cNvSpPr/>
      </dsp:nvSpPr>
      <dsp:spPr>
        <a:xfrm>
          <a:off x="1336605" y="1438207"/>
          <a:ext cx="294885" cy="1004875"/>
        </a:xfrm>
        <a:custGeom>
          <a:avLst/>
          <a:gdLst/>
          <a:ahLst/>
          <a:cxnLst/>
          <a:rect l="0" t="0" r="0" b="0"/>
          <a:pathLst>
            <a:path>
              <a:moveTo>
                <a:pt x="0" y="0"/>
              </a:moveTo>
              <a:lnTo>
                <a:pt x="147442" y="0"/>
              </a:lnTo>
              <a:lnTo>
                <a:pt x="147442" y="1004875"/>
              </a:lnTo>
              <a:lnTo>
                <a:pt x="294885" y="10048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457867" y="1914464"/>
        <a:ext cx="52362" cy="52362"/>
      </dsp:txXfrm>
    </dsp:sp>
    <dsp:sp modelId="{845ADCA3-88AB-4D82-B550-5BDFAE2D7F38}">
      <dsp:nvSpPr>
        <dsp:cNvPr id="0" name=""/>
        <dsp:cNvSpPr/>
      </dsp:nvSpPr>
      <dsp:spPr>
        <a:xfrm>
          <a:off x="2818131" y="1920546"/>
          <a:ext cx="466360" cy="91440"/>
        </a:xfrm>
        <a:custGeom>
          <a:avLst/>
          <a:gdLst/>
          <a:ahLst/>
          <a:cxnLst/>
          <a:rect l="0" t="0" r="0" b="0"/>
          <a:pathLst>
            <a:path>
              <a:moveTo>
                <a:pt x="0" y="51098"/>
              </a:moveTo>
              <a:lnTo>
                <a:pt x="233180" y="51098"/>
              </a:lnTo>
              <a:lnTo>
                <a:pt x="233180" y="45720"/>
              </a:lnTo>
              <a:lnTo>
                <a:pt x="466360"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039652" y="1954606"/>
        <a:ext cx="23319" cy="23319"/>
      </dsp:txXfrm>
    </dsp:sp>
    <dsp:sp modelId="{A155D7EC-D1EC-4852-8CA4-B5BA9BD1340A}">
      <dsp:nvSpPr>
        <dsp:cNvPr id="0" name=""/>
        <dsp:cNvSpPr/>
      </dsp:nvSpPr>
      <dsp:spPr>
        <a:xfrm>
          <a:off x="1336605" y="1438207"/>
          <a:ext cx="294434" cy="533437"/>
        </a:xfrm>
        <a:custGeom>
          <a:avLst/>
          <a:gdLst/>
          <a:ahLst/>
          <a:cxnLst/>
          <a:rect l="0" t="0" r="0" b="0"/>
          <a:pathLst>
            <a:path>
              <a:moveTo>
                <a:pt x="0" y="0"/>
              </a:moveTo>
              <a:lnTo>
                <a:pt x="147217" y="0"/>
              </a:lnTo>
              <a:lnTo>
                <a:pt x="147217" y="533437"/>
              </a:lnTo>
              <a:lnTo>
                <a:pt x="294434" y="5334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468590" y="1689693"/>
        <a:ext cx="30465" cy="30465"/>
      </dsp:txXfrm>
    </dsp:sp>
    <dsp:sp modelId="{9CF5AABC-5A80-4248-97D9-506204380942}">
      <dsp:nvSpPr>
        <dsp:cNvPr id="0" name=""/>
        <dsp:cNvSpPr/>
      </dsp:nvSpPr>
      <dsp:spPr>
        <a:xfrm>
          <a:off x="1336605" y="1438207"/>
          <a:ext cx="303955" cy="109620"/>
        </a:xfrm>
        <a:custGeom>
          <a:avLst/>
          <a:gdLst/>
          <a:ahLst/>
          <a:cxnLst/>
          <a:rect l="0" t="0" r="0" b="0"/>
          <a:pathLst>
            <a:path>
              <a:moveTo>
                <a:pt x="0" y="0"/>
              </a:moveTo>
              <a:lnTo>
                <a:pt x="151977" y="0"/>
              </a:lnTo>
              <a:lnTo>
                <a:pt x="151977" y="109620"/>
              </a:lnTo>
              <a:lnTo>
                <a:pt x="303955" y="1096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480505" y="1484939"/>
        <a:ext cx="16155" cy="16155"/>
      </dsp:txXfrm>
    </dsp:sp>
    <dsp:sp modelId="{D85CC787-6EC1-4679-B77C-827E1F5DA1AA}">
      <dsp:nvSpPr>
        <dsp:cNvPr id="0" name=""/>
        <dsp:cNvSpPr/>
      </dsp:nvSpPr>
      <dsp:spPr>
        <a:xfrm>
          <a:off x="1336605" y="1143033"/>
          <a:ext cx="294778" cy="295174"/>
        </a:xfrm>
        <a:custGeom>
          <a:avLst/>
          <a:gdLst/>
          <a:ahLst/>
          <a:cxnLst/>
          <a:rect l="0" t="0" r="0" b="0"/>
          <a:pathLst>
            <a:path>
              <a:moveTo>
                <a:pt x="0" y="295174"/>
              </a:moveTo>
              <a:lnTo>
                <a:pt x="147389" y="295174"/>
              </a:lnTo>
              <a:lnTo>
                <a:pt x="147389" y="0"/>
              </a:lnTo>
              <a:lnTo>
                <a:pt x="29477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473566" y="1280191"/>
        <a:ext cx="20858" cy="20858"/>
      </dsp:txXfrm>
    </dsp:sp>
    <dsp:sp modelId="{8462FF05-8B6D-41C3-8CC8-E7B816479C4F}">
      <dsp:nvSpPr>
        <dsp:cNvPr id="0" name=""/>
        <dsp:cNvSpPr/>
      </dsp:nvSpPr>
      <dsp:spPr>
        <a:xfrm>
          <a:off x="2808611" y="595911"/>
          <a:ext cx="475881" cy="91440"/>
        </a:xfrm>
        <a:custGeom>
          <a:avLst/>
          <a:gdLst/>
          <a:ahLst/>
          <a:cxnLst/>
          <a:rect l="0" t="0" r="0" b="0"/>
          <a:pathLst>
            <a:path>
              <a:moveTo>
                <a:pt x="0" y="47106"/>
              </a:moveTo>
              <a:lnTo>
                <a:pt x="237940" y="47106"/>
              </a:lnTo>
              <a:lnTo>
                <a:pt x="237940" y="45720"/>
              </a:lnTo>
              <a:lnTo>
                <a:pt x="475881"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034654" y="629734"/>
        <a:ext cx="23794" cy="23794"/>
      </dsp:txXfrm>
    </dsp:sp>
    <dsp:sp modelId="{E7D7EBFA-C726-4FBC-94D3-4869AD2EB2E6}">
      <dsp:nvSpPr>
        <dsp:cNvPr id="0" name=""/>
        <dsp:cNvSpPr/>
      </dsp:nvSpPr>
      <dsp:spPr>
        <a:xfrm>
          <a:off x="1336605" y="643017"/>
          <a:ext cx="284914" cy="795189"/>
        </a:xfrm>
        <a:custGeom>
          <a:avLst/>
          <a:gdLst/>
          <a:ahLst/>
          <a:cxnLst/>
          <a:rect l="0" t="0" r="0" b="0"/>
          <a:pathLst>
            <a:path>
              <a:moveTo>
                <a:pt x="0" y="795189"/>
              </a:moveTo>
              <a:lnTo>
                <a:pt x="142457" y="795189"/>
              </a:lnTo>
              <a:lnTo>
                <a:pt x="142457" y="0"/>
              </a:lnTo>
              <a:lnTo>
                <a:pt x="284914"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457945" y="1019495"/>
        <a:ext cx="42234" cy="42234"/>
      </dsp:txXfrm>
    </dsp:sp>
    <dsp:sp modelId="{09DD5467-EE64-4CFB-9FB3-0965EC7BBFFB}">
      <dsp:nvSpPr>
        <dsp:cNvPr id="0" name=""/>
        <dsp:cNvSpPr/>
      </dsp:nvSpPr>
      <dsp:spPr>
        <a:xfrm>
          <a:off x="1336605" y="181094"/>
          <a:ext cx="284914" cy="1257113"/>
        </a:xfrm>
        <a:custGeom>
          <a:avLst/>
          <a:gdLst/>
          <a:ahLst/>
          <a:cxnLst/>
          <a:rect l="0" t="0" r="0" b="0"/>
          <a:pathLst>
            <a:path>
              <a:moveTo>
                <a:pt x="0" y="1257113"/>
              </a:moveTo>
              <a:lnTo>
                <a:pt x="142457" y="1257113"/>
              </a:lnTo>
              <a:lnTo>
                <a:pt x="142457" y="0"/>
              </a:lnTo>
              <a:lnTo>
                <a:pt x="284914"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446837" y="777426"/>
        <a:ext cx="64449" cy="64449"/>
      </dsp:txXfrm>
    </dsp:sp>
    <dsp:sp modelId="{99B07B8D-C4FB-4915-9AD0-067EB7C6C7F5}">
      <dsp:nvSpPr>
        <dsp:cNvPr id="0" name=""/>
        <dsp:cNvSpPr/>
      </dsp:nvSpPr>
      <dsp:spPr>
        <a:xfrm rot="16200000">
          <a:off x="-158735" y="1257248"/>
          <a:ext cx="2628764" cy="3619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altLang="zh-CN" sz="2300" kern="1200"/>
            <a:t>root</a:t>
          </a:r>
          <a:endParaRPr lang="zh-CN" altLang="en-US" sz="2300" kern="1200"/>
        </a:p>
      </dsp:txBody>
      <dsp:txXfrm>
        <a:off x="-158735" y="1257248"/>
        <a:ext cx="2628764" cy="361918"/>
      </dsp:txXfrm>
    </dsp:sp>
    <dsp:sp modelId="{57B59147-71C0-4D8B-9744-BB41E2B4A33C}">
      <dsp:nvSpPr>
        <dsp:cNvPr id="0" name=""/>
        <dsp:cNvSpPr/>
      </dsp:nvSpPr>
      <dsp:spPr>
        <a:xfrm>
          <a:off x="1621519" y="135"/>
          <a:ext cx="1187091" cy="3619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n-US" altLang="zh-CN" sz="1200" kern="1200"/>
            <a:t>https_ca</a:t>
          </a:r>
          <a:endParaRPr lang="zh-CN" altLang="en-US" sz="1200" kern="1200"/>
        </a:p>
      </dsp:txBody>
      <dsp:txXfrm>
        <a:off x="1621519" y="135"/>
        <a:ext cx="1187091" cy="361918"/>
      </dsp:txXfrm>
    </dsp:sp>
    <dsp:sp modelId="{B0E9E902-786F-48A2-9F77-C056A8BFE0DA}">
      <dsp:nvSpPr>
        <dsp:cNvPr id="0" name=""/>
        <dsp:cNvSpPr/>
      </dsp:nvSpPr>
      <dsp:spPr>
        <a:xfrm>
          <a:off x="1621519" y="462058"/>
          <a:ext cx="1187091" cy="3619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n-US" altLang="zh-CN" sz="1200" kern="1200"/>
            <a:t>certificates</a:t>
          </a:r>
          <a:endParaRPr lang="zh-CN" altLang="en-US" sz="1200" kern="1200"/>
        </a:p>
      </dsp:txBody>
      <dsp:txXfrm>
        <a:off x="1621519" y="462058"/>
        <a:ext cx="1187091" cy="361918"/>
      </dsp:txXfrm>
    </dsp:sp>
    <dsp:sp modelId="{896D4D07-4E13-4C66-8AE1-743650D72EC8}">
      <dsp:nvSpPr>
        <dsp:cNvPr id="0" name=""/>
        <dsp:cNvSpPr/>
      </dsp:nvSpPr>
      <dsp:spPr>
        <a:xfrm>
          <a:off x="3284492" y="460672"/>
          <a:ext cx="647784" cy="3619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n-US" altLang="zh-CN" sz="1200" kern="1200"/>
            <a:t>rehash</a:t>
          </a:r>
          <a:endParaRPr lang="zh-CN" altLang="en-US" sz="1200" kern="1200"/>
        </a:p>
      </dsp:txBody>
      <dsp:txXfrm>
        <a:off x="3284492" y="460672"/>
        <a:ext cx="647784" cy="361918"/>
      </dsp:txXfrm>
    </dsp:sp>
    <dsp:sp modelId="{AE618C67-B55D-4992-ACEC-6D305F919180}">
      <dsp:nvSpPr>
        <dsp:cNvPr id="0" name=""/>
        <dsp:cNvSpPr/>
      </dsp:nvSpPr>
      <dsp:spPr>
        <a:xfrm>
          <a:off x="1631384" y="962073"/>
          <a:ext cx="1187091" cy="3619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n-US" altLang="zh-CN" sz="1200" kern="1200"/>
            <a:t>default.trust</a:t>
          </a:r>
          <a:endParaRPr lang="zh-CN" altLang="en-US" sz="1200" kern="1200"/>
        </a:p>
      </dsp:txBody>
      <dsp:txXfrm>
        <a:off x="1631384" y="962073"/>
        <a:ext cx="1187091" cy="361918"/>
      </dsp:txXfrm>
    </dsp:sp>
    <dsp:sp modelId="{A0DBB8E2-5DF5-4DEA-B7EB-C50044C34D65}">
      <dsp:nvSpPr>
        <dsp:cNvPr id="0" name=""/>
        <dsp:cNvSpPr/>
      </dsp:nvSpPr>
      <dsp:spPr>
        <a:xfrm>
          <a:off x="1640560" y="1366868"/>
          <a:ext cx="1187091" cy="3619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n-US" altLang="zh-CN" sz="1200" kern="1200"/>
            <a:t>company_id.trust</a:t>
          </a:r>
          <a:endParaRPr lang="zh-CN" altLang="en-US" sz="1200" kern="1200"/>
        </a:p>
      </dsp:txBody>
      <dsp:txXfrm>
        <a:off x="1640560" y="1366868"/>
        <a:ext cx="1187091" cy="361918"/>
      </dsp:txXfrm>
    </dsp:sp>
    <dsp:sp modelId="{551830D6-E89D-4EEF-8069-E47A7659EA42}">
      <dsp:nvSpPr>
        <dsp:cNvPr id="0" name=""/>
        <dsp:cNvSpPr/>
      </dsp:nvSpPr>
      <dsp:spPr>
        <a:xfrm>
          <a:off x="1631040" y="1790685"/>
          <a:ext cx="1187091" cy="3619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n-US" altLang="zh-CN" sz="1200" kern="1200"/>
            <a:t>crl</a:t>
          </a:r>
          <a:endParaRPr lang="zh-CN" altLang="en-US" sz="1200" kern="1200"/>
        </a:p>
      </dsp:txBody>
      <dsp:txXfrm>
        <a:off x="1631040" y="1790685"/>
        <a:ext cx="1187091" cy="361918"/>
      </dsp:txXfrm>
    </dsp:sp>
    <dsp:sp modelId="{4DE68D34-A0FC-40F2-9F8D-AF4FF7B62C09}">
      <dsp:nvSpPr>
        <dsp:cNvPr id="0" name=""/>
        <dsp:cNvSpPr/>
      </dsp:nvSpPr>
      <dsp:spPr>
        <a:xfrm>
          <a:off x="3284492" y="1785307"/>
          <a:ext cx="729171" cy="3619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n-US" altLang="zh-CN" sz="1200" kern="1200"/>
            <a:t>rehash</a:t>
          </a:r>
          <a:endParaRPr lang="zh-CN" altLang="en-US" sz="1200" kern="1200"/>
        </a:p>
      </dsp:txBody>
      <dsp:txXfrm>
        <a:off x="3284492" y="1785307"/>
        <a:ext cx="729171" cy="361918"/>
      </dsp:txXfrm>
    </dsp:sp>
    <dsp:sp modelId="{9EF13E98-D28A-4357-A999-1A92CA0939EE}">
      <dsp:nvSpPr>
        <dsp:cNvPr id="0" name=""/>
        <dsp:cNvSpPr/>
      </dsp:nvSpPr>
      <dsp:spPr>
        <a:xfrm>
          <a:off x="1631491" y="2262123"/>
          <a:ext cx="1187091" cy="3619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n-US" altLang="zh-CN" sz="1200" kern="1200"/>
            <a:t>script</a:t>
          </a:r>
          <a:endParaRPr lang="zh-CN" altLang="en-US" sz="1200" kern="1200"/>
        </a:p>
      </dsp:txBody>
      <dsp:txXfrm>
        <a:off x="1631491" y="2262123"/>
        <a:ext cx="1187091" cy="361918"/>
      </dsp:txXfrm>
    </dsp:sp>
    <dsp:sp modelId="{121F82B0-02BE-49B3-9EA8-76365347677D}">
      <dsp:nvSpPr>
        <dsp:cNvPr id="0" name=""/>
        <dsp:cNvSpPr/>
      </dsp:nvSpPr>
      <dsp:spPr>
        <a:xfrm>
          <a:off x="1641083" y="2714521"/>
          <a:ext cx="1187091" cy="3619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n-US" altLang="zh-CN" sz="1200" kern="1200"/>
            <a:t>serialno</a:t>
          </a:r>
          <a:endParaRPr lang="zh-CN" altLang="en-US" sz="1200" kern="1200"/>
        </a:p>
      </dsp:txBody>
      <dsp:txXfrm>
        <a:off x="1641083" y="2714521"/>
        <a:ext cx="1187091" cy="36191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E810A-0929-42B4-B9FF-111AE7B98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50810</TotalTime>
  <Pages>23</Pages>
  <Words>4795</Words>
  <Characters>27333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Haijun Chen (QA-CN-ENT)</dc:creator>
  <cp:lastModifiedBy>Haijun Chen (QA-CN-ENT)</cp:lastModifiedBy>
  <cp:revision>19</cp:revision>
  <dcterms:created xsi:type="dcterms:W3CDTF">2012-09-07T05:47:00Z</dcterms:created>
  <dcterms:modified xsi:type="dcterms:W3CDTF">2012-12-06T09:55:00Z</dcterms:modified>
</cp:coreProperties>
</file>